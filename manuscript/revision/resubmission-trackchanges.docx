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AFA1CC" w14:textId="77777777" w:rsidR="008C10E6" w:rsidRPr="008C10E6" w:rsidRDefault="008C10E6" w:rsidP="008C10E6">
      <w:pPr>
        <w:suppressLineNumbers/>
        <w:spacing w:line="480" w:lineRule="atLeast"/>
        <w:jc w:val="both"/>
        <w:rPr>
          <w:rFonts w:ascii="Arial" w:hAnsi="Arial" w:cs="Arial"/>
          <w:b/>
          <w:sz w:val="36"/>
          <w:szCs w:val="36"/>
        </w:rPr>
      </w:pPr>
      <w:r w:rsidRPr="008C10E6">
        <w:rPr>
          <w:rFonts w:ascii="Arial" w:hAnsi="Arial" w:cs="Arial"/>
          <w:b/>
          <w:sz w:val="36"/>
          <w:szCs w:val="36"/>
        </w:rPr>
        <w:t>Ozymandias: A biodiversity knowledge graph</w:t>
      </w:r>
    </w:p>
    <w:p w14:paraId="39DED6D1" w14:textId="77777777" w:rsidR="008C10E6" w:rsidRPr="008C10E6" w:rsidRDefault="008C10E6" w:rsidP="008C10E6">
      <w:pPr>
        <w:suppressLineNumbers/>
        <w:spacing w:line="480" w:lineRule="atLeast"/>
        <w:jc w:val="both"/>
        <w:rPr>
          <w:rFonts w:ascii="Arial" w:hAnsi="Arial" w:cs="Arial"/>
          <w:sz w:val="36"/>
          <w:szCs w:val="36"/>
        </w:rPr>
      </w:pPr>
    </w:p>
    <w:p w14:paraId="34E3E33F" w14:textId="63CC03EC" w:rsidR="008C10E6" w:rsidRPr="008C10E6" w:rsidRDefault="008C10E6" w:rsidP="008C10E6">
      <w:pPr>
        <w:suppressLineNumbers/>
      </w:pPr>
      <w:r w:rsidRPr="008C10E6">
        <w:t>Roderic D. M. Page</w:t>
      </w:r>
      <w:r w:rsidRPr="008C10E6">
        <w:rPr>
          <w:vertAlign w:val="superscript"/>
        </w:rPr>
        <w:t>1</w:t>
      </w:r>
    </w:p>
    <w:p w14:paraId="69B2C41E" w14:textId="77777777" w:rsidR="008C10E6" w:rsidRDefault="008C10E6" w:rsidP="008C10E6">
      <w:pPr>
        <w:suppressLineNumbers/>
      </w:pPr>
    </w:p>
    <w:p w14:paraId="7F8AF101" w14:textId="23D9C20E" w:rsidR="008C10E6" w:rsidRDefault="008C10E6" w:rsidP="008C10E6">
      <w:pPr>
        <w:suppressLineNumbers/>
      </w:pPr>
      <w:r w:rsidRPr="008C10E6">
        <w:rPr>
          <w:vertAlign w:val="superscript"/>
        </w:rPr>
        <w:t>1</w:t>
      </w:r>
      <w:r w:rsidRPr="008C10E6">
        <w:t>Institute of Biodiversity, Animal Health and Comparative Medicine, College of Medical, Veterinary and Life Sciences, Graham Kerr Building, University of Glasgow, Glasgow, UK</w:t>
      </w:r>
    </w:p>
    <w:p w14:paraId="3AD828E0" w14:textId="77777777" w:rsidR="008C10E6" w:rsidRDefault="008C10E6" w:rsidP="008C10E6">
      <w:pPr>
        <w:suppressLineNumbers/>
      </w:pPr>
    </w:p>
    <w:p w14:paraId="245DC290" w14:textId="110D9168" w:rsidR="008C10E6" w:rsidRDefault="008C10E6" w:rsidP="008C10E6">
      <w:pPr>
        <w:suppressLineNumbers/>
      </w:pPr>
      <w:r>
        <w:t>Corresponding author:</w:t>
      </w:r>
    </w:p>
    <w:p w14:paraId="3D3CDAF5" w14:textId="38A08290" w:rsidR="008C10E6" w:rsidRPr="008C10E6" w:rsidRDefault="008C10E6" w:rsidP="008C10E6">
      <w:pPr>
        <w:suppressLineNumbers/>
      </w:pPr>
      <w:r w:rsidRPr="008C10E6">
        <w:t>Roderic D. M. Page</w:t>
      </w:r>
    </w:p>
    <w:p w14:paraId="52A49766" w14:textId="77777777" w:rsidR="008C10E6" w:rsidRDefault="008C10E6" w:rsidP="008C10E6">
      <w:pPr>
        <w:suppressLineNumbers/>
      </w:pPr>
    </w:p>
    <w:p w14:paraId="63AACF46" w14:textId="77777777" w:rsidR="008C10E6" w:rsidRPr="008C10E6" w:rsidRDefault="008C10E6" w:rsidP="008C10E6">
      <w:pPr>
        <w:suppressLineNumbers/>
      </w:pPr>
      <w:r w:rsidRPr="008C10E6">
        <w:t>Email address: Roderic.page@glasgow.ac.uk</w:t>
      </w:r>
    </w:p>
    <w:p w14:paraId="64550F2F" w14:textId="77777777" w:rsidR="008C10E6" w:rsidRDefault="008C10E6" w:rsidP="008C10E6">
      <w:pPr>
        <w:suppressLineNumbers/>
        <w:spacing w:line="480" w:lineRule="atLeast"/>
        <w:jc w:val="both"/>
        <w:rPr>
          <w:rFonts w:ascii="Arial" w:hAnsi="Arial" w:cs="Arial"/>
          <w:b/>
          <w:sz w:val="36"/>
          <w:szCs w:val="36"/>
        </w:rPr>
      </w:pPr>
      <w:r>
        <w:rPr>
          <w:rFonts w:ascii="Arial" w:hAnsi="Arial" w:cs="Arial"/>
          <w:sz w:val="36"/>
          <w:szCs w:val="36"/>
        </w:rPr>
        <w:br w:type="page"/>
      </w:r>
    </w:p>
    <w:p w14:paraId="60D89C69" w14:textId="1E84B65F" w:rsidR="0065360F" w:rsidRPr="008F499C" w:rsidRDefault="0054724B" w:rsidP="00A33F2D">
      <w:pPr>
        <w:pStyle w:val="Heading1"/>
        <w:rPr>
          <w:rFonts w:ascii="Arial" w:hAnsi="Arial" w:cs="Arial"/>
          <w:sz w:val="36"/>
          <w:szCs w:val="36"/>
        </w:rPr>
      </w:pPr>
      <w:r w:rsidRPr="008F499C">
        <w:rPr>
          <w:rFonts w:ascii="Arial" w:hAnsi="Arial" w:cs="Arial"/>
          <w:sz w:val="36"/>
          <w:szCs w:val="36"/>
        </w:rPr>
        <w:lastRenderedPageBreak/>
        <w:t>Ozymandias: A biodiversity knowledge graph</w:t>
      </w:r>
    </w:p>
    <w:p w14:paraId="70F55191" w14:textId="77777777" w:rsidR="008F499C" w:rsidRDefault="008F499C" w:rsidP="00321C25"/>
    <w:p w14:paraId="1EB6746C" w14:textId="77777777" w:rsidR="008F6D98" w:rsidRDefault="00321C25" w:rsidP="00321C25">
      <w:r w:rsidRPr="00321C25">
        <w:t>Roderic D. M. Page</w:t>
      </w:r>
    </w:p>
    <w:p w14:paraId="0E471753" w14:textId="67ECC6D3" w:rsidR="00321C25" w:rsidRPr="00321C25" w:rsidRDefault="008F6D98" w:rsidP="00321C25">
      <w:r w:rsidRPr="008F6D98">
        <w:t>http</w:t>
      </w:r>
      <w:r>
        <w:t>s</w:t>
      </w:r>
      <w:r w:rsidRPr="008F6D98">
        <w:t>://orcid.org/0000-0002-7101-9767</w:t>
      </w:r>
      <w:r w:rsidR="00321C25" w:rsidRPr="00321C25">
        <w:br/>
      </w:r>
      <w:r w:rsidR="00321C25" w:rsidRPr="00321C25">
        <w:rPr>
          <w:rStyle w:val="institution"/>
          <w:rFonts w:eastAsia="Times New Roman"/>
          <w:color w:val="333333"/>
        </w:rPr>
        <w:t>Institute of Biodiversity, Animal Health and Comparative Medicine, College of Medical, Veterinary and Life Sciences, Graham Kerr Building, University of Glasgow</w:t>
      </w:r>
      <w:r w:rsidR="00321C25" w:rsidRPr="00321C25">
        <w:rPr>
          <w:shd w:val="clear" w:color="auto" w:fill="FFFFFF"/>
        </w:rPr>
        <w:t>,</w:t>
      </w:r>
      <w:r w:rsidR="00321C25" w:rsidRPr="00321C25">
        <w:rPr>
          <w:rStyle w:val="apple-converted-space"/>
          <w:rFonts w:eastAsia="Times New Roman"/>
          <w:color w:val="333333"/>
          <w:shd w:val="clear" w:color="auto" w:fill="FFFFFF"/>
        </w:rPr>
        <w:t> </w:t>
      </w:r>
      <w:r w:rsidR="00321C25" w:rsidRPr="00321C25">
        <w:rPr>
          <w:rStyle w:val="addr-line"/>
          <w:rFonts w:eastAsia="Times New Roman"/>
          <w:color w:val="333333"/>
        </w:rPr>
        <w:t>Glasgow</w:t>
      </w:r>
      <w:r w:rsidR="00321C25" w:rsidRPr="00321C25">
        <w:rPr>
          <w:shd w:val="clear" w:color="auto" w:fill="FFFFFF"/>
        </w:rPr>
        <w:t>,</w:t>
      </w:r>
      <w:r w:rsidR="00321C25" w:rsidRPr="00321C25">
        <w:rPr>
          <w:rStyle w:val="apple-converted-space"/>
          <w:rFonts w:eastAsia="Times New Roman"/>
          <w:color w:val="333333"/>
          <w:shd w:val="clear" w:color="auto" w:fill="FFFFFF"/>
        </w:rPr>
        <w:t> </w:t>
      </w:r>
      <w:r w:rsidR="00321C25" w:rsidRPr="00321C25">
        <w:rPr>
          <w:rStyle w:val="country"/>
          <w:rFonts w:eastAsia="Times New Roman"/>
          <w:color w:val="333333"/>
        </w:rPr>
        <w:t>UK</w:t>
      </w:r>
    </w:p>
    <w:p w14:paraId="58567124" w14:textId="77777777" w:rsidR="00321C25" w:rsidRPr="00321C25" w:rsidRDefault="00321C25" w:rsidP="00321C25">
      <w:r w:rsidRPr="00321C25">
        <w:t>Email address: Roderic.page@glasgow.ac.uk</w:t>
      </w:r>
    </w:p>
    <w:p w14:paraId="073F4F71" w14:textId="77777777" w:rsidR="0065360F" w:rsidRPr="008F499C" w:rsidRDefault="0054724B" w:rsidP="008F499C">
      <w:pPr>
        <w:pStyle w:val="Heading2"/>
      </w:pPr>
      <w:r w:rsidRPr="008F499C">
        <w:t>Abstract</w:t>
      </w:r>
    </w:p>
    <w:p w14:paraId="3BD6183F" w14:textId="4F23A6A0" w:rsidR="0065360F" w:rsidRDefault="002F5911" w:rsidP="008F499C">
      <w:r>
        <w:t>Enormous quantities of biodiversity data are being made available online, but much of this data remain</w:t>
      </w:r>
      <w:r w:rsidR="00FC3651">
        <w:t xml:space="preserve">s isolated in </w:t>
      </w:r>
      <w:del w:id="0" w:author="Roderic Page" w:date="2019-02-18T17:08:00Z">
        <w:r w:rsidR="00FC3651" w:rsidDel="003621C3">
          <w:delText xml:space="preserve">their own </w:delText>
        </w:r>
      </w:del>
      <w:r w:rsidR="00FC3651">
        <w:t>silos</w:t>
      </w:r>
      <w:r>
        <w:t xml:space="preserve">. One approach to </w:t>
      </w:r>
      <w:r w:rsidR="00FC3651">
        <w:t xml:space="preserve">breaking these silos is to </w:t>
      </w:r>
      <w:r>
        <w:t xml:space="preserve">map </w:t>
      </w:r>
      <w:r w:rsidR="00FC3651">
        <w:t xml:space="preserve">local, often database-specific </w:t>
      </w:r>
      <w:r>
        <w:t>identifiers to</w:t>
      </w:r>
      <w:r w:rsidR="00FC3651">
        <w:t xml:space="preserve"> shared</w:t>
      </w:r>
      <w:r>
        <w:t xml:space="preserve"> </w:t>
      </w:r>
      <w:r w:rsidR="00FC3651">
        <w:t>global</w:t>
      </w:r>
      <w:r>
        <w:t xml:space="preserve"> identifiers</w:t>
      </w:r>
      <w:r w:rsidR="00FC3651">
        <w:t xml:space="preserve">. This mapping can then be used to construct a knowledge graph, where entities such as taxa, publications, people, places, specimens, sequences, and institutions are all part of a single, shared knowledge space. </w:t>
      </w:r>
      <w:r w:rsidR="0054724B">
        <w:t xml:space="preserve">Motivated by the 2018 GBIF </w:t>
      </w:r>
      <w:proofErr w:type="spellStart"/>
      <w:r w:rsidR="0054724B">
        <w:t>Ebbe</w:t>
      </w:r>
      <w:proofErr w:type="spellEnd"/>
      <w:r w:rsidR="0054724B">
        <w:t xml:space="preserve"> Nielsen Challenge I </w:t>
      </w:r>
      <w:r w:rsidR="00FC3651">
        <w:t xml:space="preserve">explore the feasibility of constructing a “biodiversity </w:t>
      </w:r>
      <w:r w:rsidR="0054724B">
        <w:t>knowledge graph</w:t>
      </w:r>
      <w:r>
        <w:t>”</w:t>
      </w:r>
      <w:r w:rsidR="0054724B">
        <w:t xml:space="preserve"> for the Australian fauna. </w:t>
      </w:r>
      <w:del w:id="1" w:author="Roderic Page" w:date="2019-02-14T16:17:00Z">
        <w:r w:rsidR="0054724B" w:rsidDel="000C5008">
          <w:delText>These steps</w:delText>
        </w:r>
      </w:del>
      <w:ins w:id="2" w:author="Roderic Page" w:date="2019-02-14T16:17:00Z">
        <w:r w:rsidR="000C5008">
          <w:t>The data cleaning and reconciliation steps</w:t>
        </w:r>
      </w:ins>
      <w:r w:rsidR="0054724B">
        <w:t xml:space="preserve"> </w:t>
      </w:r>
      <w:r w:rsidR="00FC3651">
        <w:t xml:space="preserve">involved in constructing the </w:t>
      </w:r>
      <w:ins w:id="3" w:author="Roderic Page" w:date="2019-02-14T16:19:00Z">
        <w:r w:rsidR="000C5008">
          <w:t xml:space="preserve">knowledge </w:t>
        </w:r>
      </w:ins>
      <w:r w:rsidR="00FC3651">
        <w:t xml:space="preserve">graph </w:t>
      </w:r>
      <w:r w:rsidR="0054724B">
        <w:t>are described</w:t>
      </w:r>
      <w:ins w:id="4" w:author="Roderic Page" w:date="2019-02-14T16:20:00Z">
        <w:r w:rsidR="000C5008">
          <w:t xml:space="preserve"> in detail. </w:t>
        </w:r>
      </w:ins>
      <w:del w:id="5" w:author="Roderic Page" w:date="2019-02-14T16:20:00Z">
        <w:r w:rsidR="0054724B" w:rsidDel="000C5008">
          <w:delText xml:space="preserve">, </w:delText>
        </w:r>
      </w:del>
      <w:ins w:id="6" w:author="Roderic Page" w:date="2019-02-14T16:20:00Z">
        <w:r w:rsidR="000C5008">
          <w:t>E</w:t>
        </w:r>
      </w:ins>
      <w:del w:id="7" w:author="Roderic Page" w:date="2019-02-14T16:20:00Z">
        <w:r w:rsidR="0054724B" w:rsidDel="000C5008">
          <w:delText>and e</w:delText>
        </w:r>
      </w:del>
      <w:r w:rsidR="0054724B">
        <w:t>xamples</w:t>
      </w:r>
      <w:ins w:id="8" w:author="Roderic Page" w:date="2019-02-11T15:19:00Z">
        <w:r w:rsidR="00612D72">
          <w:t xml:space="preserve"> </w:t>
        </w:r>
      </w:ins>
      <w:ins w:id="9" w:author="Roderic Page" w:date="2019-02-14T16:20:00Z">
        <w:r w:rsidR="000C5008">
          <w:t xml:space="preserve">are given </w:t>
        </w:r>
      </w:ins>
      <w:ins w:id="10" w:author="Roderic Page" w:date="2019-02-11T15:19:00Z">
        <w:r w:rsidR="00612D72">
          <w:t>of</w:t>
        </w:r>
      </w:ins>
      <w:r w:rsidR="0054724B">
        <w:t xml:space="preserve"> </w:t>
      </w:r>
      <w:ins w:id="11" w:author="Roderic Page" w:date="2019-02-14T16:19:00Z">
        <w:r w:rsidR="000C5008">
          <w:t>its</w:t>
        </w:r>
      </w:ins>
      <w:del w:id="12" w:author="Roderic Page" w:date="2019-02-14T16:17:00Z">
        <w:r w:rsidR="00480AFC" w:rsidDel="000C5008">
          <w:delText>its</w:delText>
        </w:r>
      </w:del>
      <w:r w:rsidR="00480AFC">
        <w:t xml:space="preserve"> application</w:t>
      </w:r>
      <w:r w:rsidR="0054724B">
        <w:t xml:space="preserve"> </w:t>
      </w:r>
      <w:ins w:id="13" w:author="Roderic Page" w:date="2019-02-14T16:19:00Z">
        <w:r w:rsidR="000C5008">
          <w:t>to</w:t>
        </w:r>
      </w:ins>
      <w:ins w:id="14" w:author="Roderic Page" w:date="2019-02-14T16:20:00Z">
        <w:r w:rsidR="000C5008">
          <w:t xml:space="preserve"> understanding changes in patterns of taxonomic publication over time </w:t>
        </w:r>
      </w:ins>
      <w:del w:id="15" w:author="Roderic Page" w:date="2019-02-14T16:20:00Z">
        <w:r w:rsidR="0054724B" w:rsidDel="000C5008">
          <w:delText>are discussed</w:delText>
        </w:r>
      </w:del>
      <w:r w:rsidR="0054724B">
        <w:t xml:space="preserve">. </w:t>
      </w:r>
      <w:r w:rsidR="00FC3651">
        <w:t>A web interface to the knowledge graph (called “Ozymandias”) is available at https://ozymandias-demo.herokuapp.com.</w:t>
      </w:r>
    </w:p>
    <w:p w14:paraId="1F6D08B9" w14:textId="77777777" w:rsidR="008F499C" w:rsidRDefault="008F499C">
      <w:pPr>
        <w:ind w:firstLine="432"/>
      </w:pPr>
    </w:p>
    <w:p w14:paraId="34F460E6" w14:textId="73EA10E4" w:rsidR="0065360F" w:rsidRDefault="0054724B">
      <w:pPr>
        <w:ind w:firstLine="432"/>
      </w:pPr>
      <w:r>
        <w:t>Keywords: knowledge graph; biodiversity informatics; linked data;</w:t>
      </w:r>
      <w:r w:rsidR="00FC3651">
        <w:t xml:space="preserve"> identifiers;</w:t>
      </w:r>
    </w:p>
    <w:p w14:paraId="1E361A2B" w14:textId="77777777" w:rsidR="0065360F" w:rsidRPr="008F499C" w:rsidRDefault="0054724B" w:rsidP="006F6141">
      <w:pPr>
        <w:pStyle w:val="Heading2"/>
      </w:pPr>
      <w:r w:rsidRPr="008F499C">
        <w:t>Introduction</w:t>
      </w:r>
    </w:p>
    <w:p w14:paraId="1C96A975" w14:textId="70021890" w:rsidR="0065360F" w:rsidRDefault="0054724B">
      <w:r>
        <w:t xml:space="preserve">“Linnaeus would have been a ‘techie’” - </w:t>
      </w:r>
      <w:r w:rsidR="008F6D98">
        <w:fldChar w:fldCharType="begin"/>
      </w:r>
      <w:r w:rsidR="008F6D98">
        <w:instrText xml:space="preserve"> ADDIN ZOTERO_ITEM CSL_CITATION {"citationID":"TdpaimZf","properties":{"formattedCitation":"(Godfray, 2007)","plainCitation":"(Godfray, 2007)","noteIndex":0},"citationItems":[{"id":615,"uris":["http://zotero.org/users/4491854/items/NFCGH2DR"],"uri":["http://zotero.org/users/4491854/items/NFCGH2DR"],"itemData":{"id":615,"type":"article-journal","title":"Linnaeus in the information age","container-title":"Nature","page":"259-260","volume":"446","issue":"7133","DOI":"10.1038/446259a","ISSN":"0028-0836","author":[{"family":"Godfray","given":"H. C. J."}],"issued":{"date-parts":[["2007",3]]}}}],"schema":"https://github.com/citation-style-language/schema/raw/master/csl-citation.json"} </w:instrText>
      </w:r>
      <w:r w:rsidR="008F6D98">
        <w:fldChar w:fldCharType="separate"/>
      </w:r>
      <w:r w:rsidR="008F6D98">
        <w:rPr>
          <w:noProof/>
        </w:rPr>
        <w:t>(Godfray, 2007)</w:t>
      </w:r>
      <w:r w:rsidR="008F6D98">
        <w:fldChar w:fldCharType="end"/>
      </w:r>
    </w:p>
    <w:p w14:paraId="5AEFAC11" w14:textId="77777777" w:rsidR="008F499C" w:rsidRDefault="008F499C"/>
    <w:p w14:paraId="37A8FBB7" w14:textId="16626EE0" w:rsidR="0065360F" w:rsidRDefault="0054724B">
      <w:pPr>
        <w:ind w:firstLine="432"/>
      </w:pPr>
      <w:r>
        <w:t>The recent announcement that the Global Biodiversity Information Facility (GBIF</w:t>
      </w:r>
      <w:ins w:id="16" w:author="Roderic Page" w:date="2019-02-11T15:55:00Z">
        <w:r w:rsidR="00CC31FA">
          <w:t xml:space="preserve">, </w:t>
        </w:r>
        <w:r w:rsidR="00CC31FA" w:rsidRPr="00CC31FA">
          <w:t>https://www.gbif.org</w:t>
        </w:r>
      </w:ins>
      <w:r>
        <w:t>) has reached the milestone of one billion occurrence records reflects the considerable success the biodiversity community has had in mobilising data. Much of this success comes from standardising on a simple column</w:t>
      </w:r>
      <w:r w:rsidR="008F6D98">
        <w:t>-based data format (Darwin Core</w:t>
      </w:r>
      <w:r>
        <w:t>)</w:t>
      </w:r>
      <w:r w:rsidR="008F6D98">
        <w:t xml:space="preserve"> </w:t>
      </w:r>
      <w:r w:rsidR="008F6D98">
        <w:fldChar w:fldCharType="begin"/>
      </w:r>
      <w:r w:rsidR="008F6D98">
        <w:instrText xml:space="preserve"> ADDIN ZOTERO_ITEM CSL_CITATION {"citationID":"MhU9L35Q","properties":{"formattedCitation":"(Wieczorek et al., 2012)","plainCitation":"(Wieczorek et al., 2012)","noteIndex":0},"citationItems":[{"id":591,"uris":["http://zotero.org/users/4491854/items/7G93RZC8"],"uri":["http://zotero.org/users/4491854/items/7G93RZC8"],"itemData":{"id":591,"type":"article-journal","title":"Darwin Core: An Evolving Community-Developed Biodiversity Data Standard","container-title":"PLoS ONE","page":"e29715","volume":"7","issue":"1","DOI":"10.1371/journal.pone.0029715","ISSN":"1932-6203","author":[{"family":"Wieczorek","given":"John"},{"family":"Bloom","given":"David"},{"family":"Guralnick","given":"Robert"},{"family":"Blum","given":"Stan"},{"family":"Döring","given":"Markus"},{"family":"Giovanni","given":"Renato"},{"family":"Robertson","given":"Tim"},{"family":"Vieglais","given":"David"}],"issued":{"date-parts":[["2012",1,6]]}}}],"schema":"https://github.com/citation-style-language/schema/raw/master/csl-citation.json"} </w:instrText>
      </w:r>
      <w:r w:rsidR="008F6D98">
        <w:fldChar w:fldCharType="separate"/>
      </w:r>
      <w:r w:rsidR="008F6D98">
        <w:rPr>
          <w:noProof/>
        </w:rPr>
        <w:t>(Wieczorek et al., 2012)</w:t>
      </w:r>
      <w:r w:rsidR="008F6D98">
        <w:fldChar w:fldCharType="end"/>
      </w:r>
      <w:r w:rsidR="008F6D98">
        <w:t xml:space="preserve"> </w:t>
      </w:r>
      <w:r>
        <w:t>and indexing that data using three fields: taxonomic name, geographic location, and date (i.e., “what”, “where”, and “when”). By flattening the data into a single table, Darwin Core makes data easy to enter and view, but at the cost of potentially obscuring relationships between entities</w:t>
      </w:r>
      <w:r w:rsidR="00B855A9">
        <w:t>, relationships</w:t>
      </w:r>
      <w:r>
        <w:t xml:space="preserve"> that may be better represented using a network. In this paper</w:t>
      </w:r>
      <w:ins w:id="17" w:author="Roderic Page" w:date="2019-02-11T15:55:00Z">
        <w:r w:rsidR="00CC31FA">
          <w:t>,</w:t>
        </w:r>
      </w:ins>
      <w:r>
        <w:t xml:space="preserve"> I explore the representation of biodiversity data using a network or “knowledge graph”. </w:t>
      </w:r>
    </w:p>
    <w:p w14:paraId="22A43CD6" w14:textId="77777777" w:rsidR="006A7FB2" w:rsidRDefault="006A7FB2"/>
    <w:p w14:paraId="2D9ED683" w14:textId="02019CBD" w:rsidR="0065360F" w:rsidRDefault="0054724B">
      <w:r>
        <w:t>A knowledge graph is a network or graph where nodes represent entities or concepts (“things”) and the links or edges of the graph represent rela</w:t>
      </w:r>
      <w:r w:rsidR="00E2452B">
        <w:t xml:space="preserve">tionships between those things </w:t>
      </w:r>
      <w:r w:rsidR="00E2452B">
        <w:fldChar w:fldCharType="begin"/>
      </w:r>
      <w:r w:rsidR="00E2452B">
        <w:instrText xml:space="preserve"> ADDIN ZOTERO_ITEM CSL_CITATION {"citationID":"efJEj3de","properties":{"formattedCitation":"(Bollacker et al., 2008)","plainCitation":"(Bollacker et al., 2008)","noteIndex":0},"citationItems":[{"id":587,"uris":["http://zotero.org/users/4491854/items/VYV4TJ4L"],"uri":["http://zotero.org/users/4491854/items/VYV4TJ4L"],"itemData":{"id":587,"type":"paper-conference","title":"Freebase: A Collaboratively Created Graph Database for Structuring Human Knowledge","container-title":"Proceedings of the 2008 ACM SIGMOD International Conference on Management of Data","collection-title":"SIGMOD '08","publisher":"ACM","publisher-place":"New York, NY, USA","page":"1247–1250","source":"ACM Digital Library","event-place":"New York, NY, USA","abstract":"Freebase is a practical, scalable tuple database used to structure general human knowledge. The data in Freebase is collaboratively created, structured, and maintained. Freebase currently contains more than 125,000,000 tuples, more than 4000 types, and more than 7000 properties. Public read/write access to Freebase is allowed through an HTTP-based graph-query API using the Metaweb Query Language (MQL) as a data query and manipulation language. MQL provides an easy-to-use object-oriented interface to the tuple data in Freebase and is designed to facilitate the creation of collaborative, Web-based data-oriented applications.","URL":"http://doi.acm.org/10.1145/1376616.1376746","DOI":"10.1145/1376616.1376746","ISBN":"978-1-60558-102-6","shortTitle":"Freebase","author":[{"family":"Bollacker","given":"Kurt"},{"family":"Evans","given":"Colin"},{"family":"Paritosh","given":"Praveen"},{"family":"Sturge","given":"Tim"},{"family":"Taylor","given":"Jamie"}],"issued":{"date-parts":[["2008"]]},"accessed":{"date-parts":[["2018",11,27]]}}}],"schema":"https://github.com/citation-style-language/schema/raw/master/csl-citation.json"} </w:instrText>
      </w:r>
      <w:r w:rsidR="00E2452B">
        <w:fldChar w:fldCharType="separate"/>
      </w:r>
      <w:r w:rsidR="00E2452B">
        <w:rPr>
          <w:noProof/>
        </w:rPr>
        <w:t>(Bollacker et al., 2008)</w:t>
      </w:r>
      <w:r w:rsidR="00E2452B">
        <w:fldChar w:fldCharType="end"/>
      </w:r>
      <w:r w:rsidR="00E2452B">
        <w:t xml:space="preserve">. </w:t>
      </w:r>
      <w:r>
        <w:t xml:space="preserve">Each node is labelled by a unique identifier, and may have one or more attributes or properties. Each edge of the graph is labelled by the name of the relationship it represents. A common </w:t>
      </w:r>
      <w:del w:id="18" w:author="Roderic Page" w:date="2019-02-11T16:15:00Z">
        <w:r w:rsidDel="00883078">
          <w:lastRenderedPageBreak/>
          <w:delText xml:space="preserve">representation </w:delText>
        </w:r>
      </w:del>
      <w:ins w:id="19" w:author="Roderic Page" w:date="2019-02-11T16:15:00Z">
        <w:r w:rsidR="00883078">
          <w:t xml:space="preserve">implementation of the basic unit </w:t>
        </w:r>
      </w:ins>
      <w:r>
        <w:t>of a knowledge graph is the linked data triple of subject, predicate, and object, where the subject (e.g., a publication) is connected to an object (e.g., a</w:t>
      </w:r>
      <w:r w:rsidR="002562E2">
        <w:t xml:space="preserve"> person) by a predicate (e.g., “author”</w:t>
      </w:r>
      <w:r>
        <w:t xml:space="preserve">). Triples are not the only way knowledge graphs can be modelled, </w:t>
      </w:r>
      <w:ins w:id="20" w:author="Roderic Page" w:date="2019-02-11T16:19:00Z">
        <w:r w:rsidR="00175AD2">
          <w:t xml:space="preserve">other options include graph databases and search engines (e.g., Neo4J </w:t>
        </w:r>
      </w:ins>
      <w:ins w:id="21" w:author="Roderic Page" w:date="2019-02-11T16:20:00Z">
        <w:r w:rsidR="00175AD2" w:rsidRPr="00175AD2">
          <w:t xml:space="preserve">https://neo4j.com </w:t>
        </w:r>
      </w:ins>
      <w:ins w:id="22" w:author="Roderic Page" w:date="2019-02-11T16:19:00Z">
        <w:r w:rsidR="00175AD2">
          <w:t>a</w:t>
        </w:r>
      </w:ins>
      <w:ins w:id="23" w:author="Roderic Page" w:date="2019-02-11T16:20:00Z">
        <w:r w:rsidR="00175AD2">
          <w:t>n</w:t>
        </w:r>
      </w:ins>
      <w:ins w:id="24" w:author="Roderic Page" w:date="2019-02-11T16:19:00Z">
        <w:r w:rsidR="00175AD2">
          <w:t xml:space="preserve">d </w:t>
        </w:r>
      </w:ins>
      <w:proofErr w:type="spellStart"/>
      <w:ins w:id="25" w:author="Roderic Page" w:date="2019-02-11T16:20:00Z">
        <w:r w:rsidR="00175AD2">
          <w:t>Elasticsearch</w:t>
        </w:r>
        <w:proofErr w:type="spellEnd"/>
        <w:r w:rsidR="00175AD2">
          <w:t xml:space="preserve"> </w:t>
        </w:r>
        <w:r w:rsidR="00175AD2" w:rsidRPr="00175AD2">
          <w:t>https://www.elastic.co</w:t>
        </w:r>
        <w:r w:rsidR="00175AD2">
          <w:t>)</w:t>
        </w:r>
      </w:ins>
      <w:ins w:id="26" w:author="Roderic Page" w:date="2019-02-11T16:19:00Z">
        <w:r w:rsidR="00175AD2">
          <w:t xml:space="preserve">, </w:t>
        </w:r>
      </w:ins>
      <w:r>
        <w:t>but adopting triples means we can use existing technologies such as triple stores</w:t>
      </w:r>
      <w:r w:rsidR="00E2452B">
        <w:t xml:space="preserve"> and the SPARQL query language </w:t>
      </w:r>
      <w:r w:rsidR="00E2452B">
        <w:fldChar w:fldCharType="begin"/>
      </w:r>
      <w:r w:rsidR="00E2452B">
        <w:instrText xml:space="preserve"> ADDIN ZOTERO_ITEM CSL_CITATION {"citationID":"bdZ4qbqC","properties":{"formattedCitation":"(W3C SPARQL Working Group, 2013)","plainCitation":"(W3C SPARQL Working Group, 2013)","noteIndex":0},"citationItems":[{"id":641,"uris":["http://zotero.org/users/4491854/items/6VRGEJE6"],"uri":["http://zotero.org/users/4491854/items/6VRGEJE6"],"itemData":{"id":641,"type":"webpage","title":"SPARQL 1.1 Overview","URL":"https://www.w3.org/TR/sparql11-overview/","author":[{"literal":"W3C SPARQL Working Group"}],"issued":{"date-parts":[["2013"]]},"accessed":{"date-parts":[["2018",11,27]]}}}],"schema":"https://github.com/citation-style-language/schema/raw/master/csl-citation.json"} </w:instrText>
      </w:r>
      <w:r w:rsidR="00E2452B">
        <w:fldChar w:fldCharType="separate"/>
      </w:r>
      <w:r w:rsidR="00E2452B">
        <w:rPr>
          <w:noProof/>
        </w:rPr>
        <w:t>(W3C SPARQL Working Group, 2013)</w:t>
      </w:r>
      <w:r w:rsidR="00E2452B">
        <w:fldChar w:fldCharType="end"/>
      </w:r>
      <w:r w:rsidR="00E2452B">
        <w:t>.</w:t>
      </w:r>
    </w:p>
    <w:p w14:paraId="41983B3A" w14:textId="77777777" w:rsidR="008F499C" w:rsidRDefault="008F499C"/>
    <w:p w14:paraId="0824FF88" w14:textId="158E8CE2" w:rsidR="0065360F" w:rsidRDefault="0054724B">
      <w:pPr>
        <w:ind w:firstLine="432"/>
      </w:pPr>
      <w:r>
        <w:t xml:space="preserve">Knowledge graphs are potentially global in scope, hence rely on global identifiers. </w:t>
      </w:r>
      <w:r w:rsidR="002562E2">
        <w:t>M</w:t>
      </w:r>
      <w:r>
        <w:t xml:space="preserve">ost datasets will have their own local identifiers for the entities they contain, such as species, publications, specimens, or collectors. These identifiers are adequate for local use, but local identifiers also serve to keep data isolated in distinct silos. </w:t>
      </w:r>
      <w:proofErr w:type="gramStart"/>
      <w:r>
        <w:t>Hence</w:t>
      </w:r>
      <w:proofErr w:type="gramEnd"/>
      <w:r>
        <w:t xml:space="preserve"> we need to map identifiers for the same thing between the different silos. This can be done by establishing a “broker” service that asserts identi</w:t>
      </w:r>
      <w:ins w:id="27" w:author="Roderic Page" w:date="2019-02-11T16:21:00Z">
        <w:r w:rsidR="00175AD2">
          <w:t>ty</w:t>
        </w:r>
      </w:ins>
      <w:del w:id="28" w:author="Roderic Page" w:date="2019-02-11T16:21:00Z">
        <w:r w:rsidDel="00175AD2">
          <w:delText>fy</w:delText>
        </w:r>
      </w:del>
      <w:r>
        <w:t xml:space="preserve"> between a set of identifiers, or by mapping local identifiers to a single global identifier. The case for mapping to a single global </w:t>
      </w:r>
      <w:r w:rsidR="00E2452B">
        <w:t>identifier (“strings to things”</w:t>
      </w:r>
      <w:r>
        <w:t>) is attractive in terms of scalability (mapping each local identifier to a single global identifier is easier than managing cross mappings between multiple identifiers), and is even more attractive if there are useful services built around that global identifier. For example, Digital Object Identifiers (DOIs) are becoming the standard for identifying academic publications. Given a DOI we can retrieve metada</w:t>
      </w:r>
      <w:r w:rsidR="008F6D98">
        <w:t xml:space="preserve">ta about the work from </w:t>
      </w:r>
      <w:proofErr w:type="spellStart"/>
      <w:r w:rsidR="008F6D98">
        <w:t>CrossRef</w:t>
      </w:r>
      <w:proofErr w:type="spellEnd"/>
      <w:del w:id="29" w:author="Roderic Page" w:date="2019-02-11T15:46:00Z">
        <w:r w:rsidR="008F6D98" w:rsidDel="00731EB9">
          <w:delText xml:space="preserve"> </w:delText>
        </w:r>
      </w:del>
      <w:ins w:id="30" w:author="Roderic Page" w:date="2019-02-11T15:46:00Z">
        <w:r w:rsidR="00731EB9">
          <w:t xml:space="preserve"> (https://www.crossref.org)</w:t>
        </w:r>
      </w:ins>
      <w:del w:id="31" w:author="Roderic Page" w:date="2019-02-11T15:46:00Z">
        <w:r w:rsidR="008F6D98" w:rsidDel="00731EB9">
          <w:fldChar w:fldCharType="begin"/>
        </w:r>
        <w:r w:rsidR="008F6D98" w:rsidDel="00731EB9">
          <w:delInstrText xml:space="preserve"> ADDIN ZOTERO_ITEM CSL_CITATION {"citationID":"9db8mQmJ","properties":{"formattedCitation":"(\\uc0\\u8220{}CrossRef\\uc0\\u8221{})","plainCitation":"(“CrossRef”)","noteIndex":0},"citationItems":[{"id":634,"uris":["http://zotero.org/users/4491854/items/LR46IGGI"],"uri":["http://zotero.org/users/4491854/items/LR46IGGI"],"itemData":{"id":634,"type":"webpage","title":"CrossRef","container-title":"Crossref","genre":"website","abstract":"Crossref makes research outputs easy to find, cite, link, and assess. We’re a not-for-profit membership organization that exists to make scholarly communications better.","URL":"https://www.crossref.org/","language":"en","accessed":{"date-parts":[["2018",11,27]]}}}],"schema":"https://github.com/citation-style-language/schema/raw/master/csl-citation.json"} </w:delInstrText>
        </w:r>
        <w:r w:rsidR="008F6D98" w:rsidDel="00731EB9">
          <w:fldChar w:fldCharType="separate"/>
        </w:r>
        <w:r w:rsidR="008F6D98" w:rsidRPr="008F6D98" w:rsidDel="00731EB9">
          <w:rPr>
            <w:rFonts w:eastAsia="Times New Roman"/>
          </w:rPr>
          <w:delText>(“CrossRef”)</w:delText>
        </w:r>
        <w:r w:rsidR="008F6D98" w:rsidDel="00731EB9">
          <w:fldChar w:fldCharType="end"/>
        </w:r>
      </w:del>
      <w:r w:rsidR="008F6D98">
        <w:t xml:space="preserve">, </w:t>
      </w:r>
      <w:r>
        <w:t xml:space="preserve">we can get measures of attention from services such as </w:t>
      </w:r>
      <w:proofErr w:type="spellStart"/>
      <w:r>
        <w:t>Altmetric</w:t>
      </w:r>
      <w:proofErr w:type="spellEnd"/>
      <w:r w:rsidR="002562E2">
        <w:t xml:space="preserve"> </w:t>
      </w:r>
      <w:ins w:id="32" w:author="Roderic Page" w:date="2019-02-11T15:47:00Z">
        <w:r w:rsidR="00BE2799">
          <w:t>(</w:t>
        </w:r>
        <w:r w:rsidR="00BE2799">
          <w:fldChar w:fldCharType="begin"/>
        </w:r>
        <w:r w:rsidR="00BE2799">
          <w:instrText xml:space="preserve"> HYPERLINK "</w:instrText>
        </w:r>
        <w:r w:rsidR="00BE2799" w:rsidRPr="00BE2799">
          <w:instrText>https://www.altmetric.com</w:instrText>
        </w:r>
        <w:r w:rsidR="00BE2799">
          <w:instrText xml:space="preserve">)" </w:instrText>
        </w:r>
        <w:r w:rsidR="00BE2799">
          <w:fldChar w:fldCharType="separate"/>
        </w:r>
        <w:r w:rsidR="00BE2799" w:rsidRPr="00E7009D">
          <w:rPr>
            <w:rStyle w:val="Hyperlink"/>
          </w:rPr>
          <w:t>https://www.altmetric.com)</w:t>
        </w:r>
        <w:r w:rsidR="00BE2799">
          <w:fldChar w:fldCharType="end"/>
        </w:r>
        <w:r w:rsidR="00BE2799">
          <w:t xml:space="preserve"> </w:t>
        </w:r>
      </w:ins>
      <w:del w:id="33" w:author="Roderic Page" w:date="2019-02-11T15:47:00Z">
        <w:r w:rsidR="002562E2" w:rsidDel="00BE2799">
          <w:fldChar w:fldCharType="begin"/>
        </w:r>
        <w:r w:rsidR="002562E2" w:rsidDel="00BE2799">
          <w:delInstrText xml:space="preserve"> ADDIN ZOTERO_ITEM CSL_CITATION {"citationID":"oyJ5zGny","properties":{"formattedCitation":"(\\uc0\\u8220{}Altmetric\\uc0\\u8221{})","plainCitation":"(“Altmetric”)","noteIndex":0},"citationItems":[{"id":645,"uris":["http://zotero.org/users/4491854/items/P9T3Y3S2"],"uri":["http://zotero.org/users/4491854/items/P9T3Y3S2"],"itemData":{"id":645,"type":"webpage","title":"Altmetric","container-title":"Altmetric","URL":"https://www.altmetric.com/","language":"en","accessed":{"date-parts":[["2018",11,28]]}}}],"schema":"https://github.com/citation-style-language/schema/raw/master/csl-citation.json"} </w:delInstrText>
        </w:r>
        <w:r w:rsidR="002562E2" w:rsidDel="00BE2799">
          <w:fldChar w:fldCharType="separate"/>
        </w:r>
        <w:r w:rsidR="002562E2" w:rsidRPr="002562E2" w:rsidDel="00BE2799">
          <w:rPr>
            <w:rFonts w:eastAsia="Times New Roman"/>
          </w:rPr>
          <w:delText>(“Altmetric”)</w:delText>
        </w:r>
        <w:r w:rsidR="002562E2" w:rsidDel="00BE2799">
          <w:fldChar w:fldCharType="end"/>
        </w:r>
        <w:r w:rsidDel="00BE2799">
          <w:delText xml:space="preserve">, </w:delText>
        </w:r>
      </w:del>
      <w:r>
        <w:t>and we can discover the identities of</w:t>
      </w:r>
      <w:r w:rsidR="008F6D98">
        <w:t xml:space="preserve"> the work’s authors from ORCID</w:t>
      </w:r>
      <w:ins w:id="34" w:author="Roderic Page" w:date="2019-02-11T16:33:00Z">
        <w:r w:rsidR="00C70C8C">
          <w:t xml:space="preserve"> (</w:t>
        </w:r>
        <w:r w:rsidR="00C70C8C">
          <w:fldChar w:fldCharType="begin"/>
        </w:r>
        <w:r w:rsidR="00C70C8C">
          <w:instrText xml:space="preserve"> HYPERLINK "https://orcid.org)" </w:instrText>
        </w:r>
        <w:r w:rsidR="00C70C8C">
          <w:fldChar w:fldCharType="separate"/>
        </w:r>
        <w:r w:rsidR="00C70C8C" w:rsidRPr="00E7009D">
          <w:rPr>
            <w:rStyle w:val="Hyperlink"/>
          </w:rPr>
          <w:t>https://orcid.org)</w:t>
        </w:r>
        <w:r w:rsidR="00C70C8C">
          <w:fldChar w:fldCharType="end"/>
        </w:r>
        <w:r w:rsidR="00C70C8C">
          <w:t xml:space="preserve">. </w:t>
        </w:r>
      </w:ins>
      <w:del w:id="35" w:author="Roderic Page" w:date="2019-02-11T16:33:00Z">
        <w:r w:rsidR="008F6D98" w:rsidDel="00C70C8C">
          <w:delText xml:space="preserve"> </w:delText>
        </w:r>
        <w:r w:rsidR="008F6D98" w:rsidDel="00C70C8C">
          <w:fldChar w:fldCharType="begin"/>
        </w:r>
      </w:del>
      <w:del w:id="36" w:author="Roderic Page" w:date="2019-02-11T16:29:00Z">
        <w:r w:rsidR="008F6D98" w:rsidDel="00182F45">
          <w:delInstrText xml:space="preserve"> ADDIN ZOTERO_ITEM CSL_CITATION {"citationID":"4Rs4w4OK","properties":{"formattedCitation":"(\\uc0\\u8220{}ORCID\\uc0\\u8221{})","plainCitation":"(“ORCID”)","noteIndex":0},"citationItems":[{"id":632,"uris":["http://zotero.org/users/4491854/items/2Q9ZLVBU"],"uri":["http://zotero.org/users/4491854/items/2Q9ZLVBU"],"itemData":{"id":632,"type":"webpage","title":"ORCID","URL":"https://orcid.org/","accessed":{"date-parts":[["2018",11,27]]}}}],"schema":"https://github.com/citation-style-language/schema/raw/master/csl-citation.json"} </w:delInstrText>
        </w:r>
      </w:del>
      <w:del w:id="37" w:author="Roderic Page" w:date="2019-02-11T16:33:00Z">
        <w:r w:rsidR="008F6D98" w:rsidDel="00C70C8C">
          <w:fldChar w:fldCharType="separate"/>
        </w:r>
      </w:del>
      <w:del w:id="38" w:author="Roderic Page" w:date="2019-02-11T15:47:00Z">
        <w:r w:rsidR="008F6D98" w:rsidRPr="008F6D98" w:rsidDel="00BE2799">
          <w:rPr>
            <w:rFonts w:eastAsia="Times New Roman"/>
          </w:rPr>
          <w:delText>(“ORCID”)</w:delText>
        </w:r>
      </w:del>
      <w:del w:id="39" w:author="Roderic Page" w:date="2019-02-11T16:33:00Z">
        <w:r w:rsidR="008F6D98" w:rsidDel="00C70C8C">
          <w:fldChar w:fldCharType="end"/>
        </w:r>
        <w:r w:rsidR="008F6D98" w:rsidDel="00C70C8C">
          <w:delText xml:space="preserve">. </w:delText>
        </w:r>
      </w:del>
      <w:r>
        <w:t>Furthermore, by agreeing on a centralised identifier we effectively decentralise the building of the knowledge graph: given a DOI</w:t>
      </w:r>
      <w:r w:rsidR="002562E2">
        <w:t>,</w:t>
      </w:r>
      <w:r>
        <w:t xml:space="preserve"> anybody that links local information to that DOI is potentially contributing to the construction of the global knowledge graph.</w:t>
      </w:r>
    </w:p>
    <w:p w14:paraId="0E6BC79F" w14:textId="77777777" w:rsidR="008F499C" w:rsidRDefault="008F499C">
      <w:pPr>
        <w:ind w:firstLine="432"/>
      </w:pPr>
    </w:p>
    <w:p w14:paraId="408AA45C" w14:textId="20BB8EAF" w:rsidR="0065360F" w:rsidRDefault="0054724B" w:rsidP="00112381">
      <w:pPr>
        <w:ind w:firstLine="432"/>
      </w:pPr>
      <w:r>
        <w:t>Mapping strings to things give us a way to refer to the nodes in the knowledge graph, but we also need a consistent way to label the edges of the graph. There has been an explosion in vocabularies and ontologies for describing both attributes of entities and their interrelationships. While arguments can be made that domain-specific ontologies enable us to represent knowledge with greater fidelity, the existence of multiple vocabularies comes with the cognitive overhead of having to decide which term from what vocabulary to use. In contrast to, say</w:t>
      </w:r>
      <w:ins w:id="40" w:author="Roderic Page" w:date="2019-02-18T17:10:00Z">
        <w:r w:rsidR="003621C3">
          <w:t xml:space="preserve"> </w:t>
        </w:r>
        <w:proofErr w:type="spellStart"/>
        <w:r w:rsidR="003621C3">
          <w:t>Senderov</w:t>
        </w:r>
        <w:proofErr w:type="spellEnd"/>
        <w:r w:rsidR="003621C3">
          <w:t xml:space="preserve"> et al. </w:t>
        </w:r>
      </w:ins>
      <w:del w:id="41" w:author="Roderic Page" w:date="2019-02-18T17:10:00Z">
        <w:r w:rsidDel="003621C3">
          <w:delText>,</w:delText>
        </w:r>
      </w:del>
      <w:ins w:id="42" w:author="Roderic Page" w:date="2019-02-18T17:09:00Z">
        <w:r w:rsidR="003621C3">
          <w:t xml:space="preserve"> </w:t>
        </w:r>
        <w:r w:rsidR="003621C3">
          <w:fldChar w:fldCharType="begin"/>
        </w:r>
      </w:ins>
      <w:ins w:id="43" w:author="Roderic Page" w:date="2019-02-18T17:24:00Z">
        <w:r w:rsidR="009A3F54">
          <w:instrText xml:space="preserve"> ADDIN ZOTERO_ITEM CSL_CITATION {"citationID":"6vsCEXDv","properties":{"formattedCitation":"(2018)","plainCitation":"(2018)","noteIndex":0},"citationItems":[{"id":595,"uris":["http://zotero.org/users/4491854/items/W9DSALG8"],"uri":["http://zotero.org/users/4491854/items/W9DSALG8"],"itemData":{"id":595,"type":"article-journal","title":"OpenBiodiv-O: ontology of the OpenBiodiv knowledge management system","container-title":"Journal of Biomedical Semantics","volume":"9","issue":"1","URL":"http://dx.doi.org/10.1186/s13326-017-0174-5","DOI":"10.1186/s13326-017-0174-5","ISSN":"2041-1480","author":[{"family":"Senderov","given":"Viktor"},{"family":"Simov","given":"Kiril"},{"family":"Franz","given":"Nico"},{"family":"Stoev","given":"Pavel"},{"family":"Catapano","given":"Terry"},{"family":"Agosti","given":"Donat"},{"family":"Sautter","given":"Guido"},{"family":"Morris","given":"Robert A."},{"family":"Penev","given":"Lyubomir"}],"issued":{"date-parts":[["2018",1,18]]}},"suppress-author":true}],"schema":"https://github.com/citation-style-language/schema/raw/master/csl-citation.json"} </w:instrText>
        </w:r>
      </w:ins>
      <w:r w:rsidR="003621C3">
        <w:fldChar w:fldCharType="separate"/>
      </w:r>
      <w:ins w:id="44" w:author="Roderic Page" w:date="2019-02-18T17:24:00Z">
        <w:r w:rsidR="009A3F54" w:rsidRPr="009A3F54">
          <w:rPr>
            <w:rFonts w:eastAsia="Times New Roman"/>
          </w:rPr>
          <w:t>(2018)</w:t>
        </w:r>
      </w:ins>
      <w:ins w:id="45" w:author="Roderic Page" w:date="2019-02-18T17:09:00Z">
        <w:r w:rsidR="003621C3">
          <w:fldChar w:fldCharType="end"/>
        </w:r>
        <w:r w:rsidR="003621C3">
          <w:t xml:space="preserve">, </w:t>
        </w:r>
      </w:ins>
      <w:del w:id="46" w:author="Roderic Page" w:date="2019-02-18T17:10:00Z">
        <w:r w:rsidDel="003621C3">
          <w:delText xml:space="preserve"> </w:delText>
        </w:r>
        <w:r w:rsidR="008F499C" w:rsidDel="003621C3">
          <w:fldChar w:fldCharType="begin"/>
        </w:r>
        <w:r w:rsidR="008F499C" w:rsidDel="003621C3">
          <w:delInstrText xml:space="preserve"> ADDIN ZOTERO_ITEM CSL_CITATION {"citationID":"DQu0ecrZ","properties":{"formattedCitation":"(Senderov et al., 2018)","plainCitation":"(Senderov et al., 2018)","noteIndex":0},"citationItems":[{"id":595,"uris":["http://zotero.org/users/4491854/items/W9DSALG8"],"uri":["http://zotero.org/users/4491854/items/W9DSALG8"],"itemData":{"id":595,"type":"article-journal","title":"OpenBiodiv-O: ontology of the OpenBiodiv knowledge management system","container-title":"Journal of Biomedical Semantics","volume":"9","issue":"1","URL":"http://dx.doi.org/10.1186/s13326-017-0174-5","DOI":"10.1186/s13326-017-0174-5","ISSN":"2041-1480","author":[{"family":"Senderov","given":"Viktor"},{"family":"Simov","given":"Kiril"},{"family":"Franz","given":"Nico"},{"family":"Stoev","given":"Pavel"},{"family":"Catapano","given":"Terry"},{"family":"Agosti","given":"Donat"},{"family":"Sautter","given":"Guido"},{"family":"Morris","given":"Robert A."},{"family":"Penev","given":"Lyubomir"}],"issued":{"date-parts":[["2018",1,18]]}}}],"schema":"https://github.com/citation-style-language/schema/raw/master/csl-citation.json"} </w:delInstrText>
        </w:r>
        <w:r w:rsidR="008F499C" w:rsidDel="003621C3">
          <w:fldChar w:fldCharType="separate"/>
        </w:r>
        <w:r w:rsidR="008F499C" w:rsidDel="003621C3">
          <w:rPr>
            <w:noProof/>
          </w:rPr>
          <w:delText>(Senderov et al., 2018)</w:delText>
        </w:r>
        <w:r w:rsidR="008F499C" w:rsidDel="003621C3">
          <w:fldChar w:fldCharType="end"/>
        </w:r>
        <w:r w:rsidR="008F499C" w:rsidDel="003621C3">
          <w:delText xml:space="preserve"> </w:delText>
        </w:r>
      </w:del>
      <w:r>
        <w:t xml:space="preserve">who use several ontologies to model taxonomic publications, the approach I have adopted here is to </w:t>
      </w:r>
      <w:r w:rsidR="002562E2">
        <w:t xml:space="preserve">try and </w:t>
      </w:r>
      <w:r>
        <w:t>minimise the number of vocabularies employed, and to avoid domain-specific vocabularies where ever possible. For this reason the default vocabulary used is schema.org</w:t>
      </w:r>
      <w:del w:id="47" w:author="Roderic Page" w:date="2019-02-11T15:56:00Z">
        <w:r w:rsidR="009C2EE1" w:rsidDel="00CC31FA">
          <w:delText xml:space="preserve"> </w:delText>
        </w:r>
      </w:del>
      <w:ins w:id="48" w:author="Roderic Page" w:date="2019-02-11T15:56:00Z">
        <w:r w:rsidR="00CC31FA">
          <w:t xml:space="preserve"> (</w:t>
        </w:r>
        <w:r w:rsidR="00CC31FA" w:rsidRPr="00CC31FA">
          <w:t>https://schema.org</w:t>
        </w:r>
        <w:r w:rsidR="00CC31FA">
          <w:t>)</w:t>
        </w:r>
      </w:ins>
      <w:del w:id="49" w:author="Roderic Page" w:date="2019-02-11T15:56:00Z">
        <w:r w:rsidR="009C2EE1" w:rsidDel="00CC31FA">
          <w:fldChar w:fldCharType="begin"/>
        </w:r>
        <w:r w:rsidR="009C2EE1" w:rsidDel="00CC31FA">
          <w:delInstrText xml:space="preserve"> ADDIN ZOTERO_ITEM CSL_CITATION {"citationID":"esD3Pb71","properties":{"formattedCitation":"(\\uc0\\u8220{}Schema.org\\uc0\\u8221{})","plainCitation":"(“Schema.org”)","noteIndex":0},"citationItems":[{"id":665,"uris":["http://zotero.org/users/4491854/items/NGQEV3HG"],"uri":["http://zotero.org/users/4491854/items/NGQEV3HG"],"itemData":{"id":665,"type":"webpage","title":"Schema.org","URL":"https://schema.org/","accessed":{"date-parts":[["2018",12,3]]}}}],"schema":"https://github.com/citation-style-language/schema/raw/master/csl-citation.json"} </w:delInstrText>
        </w:r>
        <w:r w:rsidR="009C2EE1" w:rsidDel="00CC31FA">
          <w:fldChar w:fldCharType="separate"/>
        </w:r>
        <w:r w:rsidR="009C2EE1" w:rsidRPr="009C2EE1" w:rsidDel="00CC31FA">
          <w:rPr>
            <w:rFonts w:eastAsia="Times New Roman"/>
          </w:rPr>
          <w:delText>(“Schema.org”)</w:delText>
        </w:r>
        <w:r w:rsidR="009C2EE1" w:rsidDel="00CC31FA">
          <w:fldChar w:fldCharType="end"/>
        </w:r>
      </w:del>
      <w:r>
        <w:t xml:space="preserve">, </w:t>
      </w:r>
      <w:ins w:id="50" w:author="Roderic Page" w:date="2019-02-18T17:09:00Z">
        <w:r w:rsidR="003621C3">
          <w:t xml:space="preserve">which is </w:t>
        </w:r>
      </w:ins>
      <w:r>
        <w:t xml:space="preserve">being developed by a consortium of search engine vendors including Google, Microsoft, and Yahoo. In addition to simplifying development, adopting a widely used vocabulary increases the potential utility of the knowledge graph. One motivation for the development of schema.org is to encourage the inclusion of structured data in web pages, helping search engines interpret the contents of those pages. By adopting schema.org in knowledge </w:t>
      </w:r>
      <w:r>
        <w:lastRenderedPageBreak/>
        <w:t>graphs we can make it easier for developers of biodiversity web sites to incorporate structured data from those knowledge graphs directly into their web pages.</w:t>
      </w:r>
    </w:p>
    <w:p w14:paraId="576BFF64" w14:textId="77777777" w:rsidR="00112381" w:rsidRDefault="00112381" w:rsidP="00112381">
      <w:pPr>
        <w:ind w:firstLine="432"/>
      </w:pPr>
    </w:p>
    <w:p w14:paraId="21D02D99" w14:textId="30B7220C" w:rsidR="0065360F" w:rsidRDefault="0054724B">
      <w:r>
        <w:t>There are several different categories of applications that can be built on top of a knowledge graph, for example data reconciliation, data augmentation, and meta-analyses. Reconciliation involves either matching strings to things, or matching entities from different data sources. An example of reconciliation is matching author names to identifiers. Augmentation involves combining data for the same entities from different sources that individually may be incomplete, but together yield more extensive coverage of those entities. An example is supplementing existing imagery of species with figures published in the taxonomic literature. Meta</w:t>
      </w:r>
      <w:ins w:id="51" w:author="Roderic Page" w:date="2019-02-18T17:11:00Z">
        <w:r w:rsidR="003621C3">
          <w:t>-</w:t>
        </w:r>
      </w:ins>
      <w:del w:id="52" w:author="Roderic Page" w:date="2019-02-18T17:11:00Z">
        <w:r w:rsidDel="003621C3">
          <w:delText xml:space="preserve"> </w:delText>
        </w:r>
      </w:del>
      <w:r>
        <w:t xml:space="preserve">analyses make use of the data aggregated in the knowledge graph to explore larger patterns. There have been numerous studies of patterns of taxonomic activity </w:t>
      </w:r>
      <w:r w:rsidR="00F6506A">
        <w:fldChar w:fldCharType="begin"/>
      </w:r>
      <w:r w:rsidR="00452476">
        <w:instrText xml:space="preserve"> ADDIN ZOTERO_ITEM CSL_CITATION {"citationID":"KzD0GfPb","properties":{"formattedCitation":"(Joppa, Roberts &amp; Pimm, 2011; Costello, Wilson &amp; Houlding, 2013; Bebber et al., 2013; Grieneisen et al., 2014; Mesibov, 2014; Sangster &amp; Luksenburg, 2014; Tancoigne &amp; Ollivier, 2017)","plainCitation":"(Joppa, Roberts &amp; Pimm, 2011; Costello, Wilson &amp; Houlding, 2013; Bebber et al., 2013; Grieneisen et al., 2014; Mesibov, 2014; Sangster &amp; Luksenburg, 2014; Tancoigne &amp; Ollivier, 2017)","noteIndex":0},"citationItems":[{"id":612,"uris":["http://zotero.org/users/4491854/items/JMVLCQJE"],"uri":["http://zotero.org/users/4491854/items/JMVLCQJE"],"itemData":{"id":612,"type":"article-journal","title":"The population ecology and social behaviour of taxonomists","container-title":"Trends in Ecology &amp; Evolution","page":"551-553","volume":"26","issue":"11","DOI":"10.1016/j.tree.2011.07.010","ISSN":"0169-5347","author":[{"family":"Joppa","given":"Lucas N."},{"family":"Roberts","given":"David L."},{"family":"Pimm","given":"Stuart L."}],"issued":{"date-parts":[["2011",11]]}}},{"id":620,"uris":["http://zotero.org/users/4491854/items/I978YD4R"],"uri":["http://zotero.org/users/4491854/items/I978YD4R"],"itemData":{"id":620,"type":"article-journal","title":"More Taxonomists Describing Significantly Fewer Species per Unit Effort May Indicate That Most Species Have Been Discovered","container-title":"Systematic Biology","page":"616-624","volume":"62","issue":"4","DOI":"10.1093/sysbio/syt024","ISSN":"1076-836X","author":[{"family":"Costello","given":"Mark J."},{"family":"Wilson","given":"Simon"},{"family":"Houlding","given":"Brett"}],"issued":{"date-parts":[["2013",5,31]]}}},{"id":624,"uris":["http://zotero.org/users/4491854/items/IKKRT2FU"],"uri":["http://zotero.org/users/4491854/items/IKKRT2FU"],"itemData":{"id":624,"type":"article-journal","title":"Author inflation masks global capacity for species discovery in flowering plants","container-title":"New Phytologist","page":"700-706","volume":"201","issue":"2","DOI":"10.1111/nph.12522","ISSN":"0028-646X","author":[{"family":"Bebber","given":"Daniel P."},{"family":"Wood","given":"John R. I."},{"family":"Barker","given":"Christine"},{"family":"Scotland","given":"Robert W."}],"issued":{"date-parts":[["2013",9,24]]}}},{"id":614,"uris":["http://zotero.org/users/4491854/items/IZMBFJP2"],"uri":["http://zotero.org/users/4491854/items/IZMBFJP2"],"itemData":{"id":614,"type":"article-journal","title":"Biodiversity, Taxonomic Infrastructure, International Collaboration, and New Species Discovery","container-title":"BioScience","page":"322-332","volume":"64","issue":"4","DOI":"10.1093/biosci/biu035","ISSN":"1525-3244","author":[{"family":"Grieneisen","given":"Michael L."},{"family":"Zhan","given":"Yu"},{"family":"Potter","given":"Daniel"},{"family":"Zhang","given":"Minghua"}],"issued":{"date-parts":[["2014",3,22]]}}},{"id":669,"uris":["http://zotero.org/users/4491854/items/UX5UGZ4A"],"uri":["http://zotero.org/users/4491854/items/UX5UGZ4A"],"itemData":{"id":669,"type":"article-journal","title":"A dataset for examining trends in publication of new Australian insects","container-title":"Biodiversity Data Journal","page":"e1160","volume":"2","source":"bdj.pensoft.net","abstract":"Australian Faunal Directory data were used to create a new, publicly available dataset, nai50, which lists 18318 species and subspecies names for Australian insects described in the period 1961–2010, together with associated publishing data. The number of taxonomic publications introducing the new names varied little around a long-term average of 70 per year, with ca 420 new names published per year during the 30-year period 1981–2010. Within this stable pattern there were steady increases in multi-authored and 'Smith in Jones and Smith' names, and a decline in publication of names in entomology journals and books. For taxonomic works published in Australia, a publications peak around 1990 reflected increases in museum, scientific society and government agency publishing, but a subsequent decline is largely explained by a steep drop in the number of papers on insect taxonomy published by Australia's national science agency, CSIRO.","DOI":"10.3897/BDJ.2.e1160","ISSN":"1314-2828","language":"en","author":[{"family":"Mesibov","given":"Robert"}],"issued":{"date-parts":[["2014",7,7]]}}},{"id":596,"uris":["http://zotero.org/users/4491854/items/FEX6KGV5"],"uri":["http://zotero.org/users/4491854/items/FEX6KGV5"],"itemData":{"id":596,"type":"article-journal","title":"Declining Rates of Species Described per Taxonomist: Slowdown of Progress or a Side-effect of Improved Quality in Taxonomy?","container-title":"Systematic Biology","page":"144-151","volume":"64","issue":"1","DOI":"10.1093/sysbio/syu069","ISSN":"1076-836X","author":[{"family":"Sangster","given":"George"},{"family":"Luksenburg","given":"Jolanda A."}],"issued":{"date-parts":[["2014",9,3]]}}},{"id":593,"uris":["http://zotero.org/users/4491854/items/ZCX6LY45"],"uri":["http://zotero.org/users/4491854/items/ZCX6LY45"],"itemData":{"id":593,"type":"article-journal","title":"Evaluating the progress and needs of taxonomy since the Convention on Biological Diversity: going beyond the rate of species description","container-title":"Australian Systematic Botany","page":"326","volume":"30","issue":"4","DOI":"10.1071/sb16017","ISSN":"1030-1887","author":[{"family":"Tancoigne","given":"Elise"},{"family":"Ollivier","given":"Guillaume"}],"issued":{"date-parts":[["2017"]]}}}],"schema":"https://github.com/citation-style-language/schema/raw/master/csl-citation.json"} </w:instrText>
      </w:r>
      <w:r w:rsidR="00F6506A">
        <w:fldChar w:fldCharType="separate"/>
      </w:r>
      <w:r w:rsidR="00452476">
        <w:rPr>
          <w:noProof/>
        </w:rPr>
        <w:t>(Joppa, Roberts &amp; Pimm, 2011; Costello, Wilson &amp; Houlding, 2013; Bebber et al., 2013; Grieneisen et al., 2014; Mesibov, 2014; Sangster &amp; Luksenburg, 2014; Tancoigne &amp; Ollivier, 2017)</w:t>
      </w:r>
      <w:r w:rsidR="00F6506A">
        <w:fldChar w:fldCharType="end"/>
      </w:r>
      <w:r>
        <w:t xml:space="preserve">, typically these studies </w:t>
      </w:r>
      <w:r w:rsidR="009C2EE1">
        <w:t>assembled a custom database</w:t>
      </w:r>
      <w:r>
        <w:t>, and often this data is not made more widely available, or the data is not actively updated. Having a biodiversity knowledge graph would enable users to ask similar questions but for different taxonomic groups, or different time periods.</w:t>
      </w:r>
    </w:p>
    <w:p w14:paraId="6F377410" w14:textId="77777777" w:rsidR="00E2452B" w:rsidRDefault="00E2452B"/>
    <w:p w14:paraId="139E0B96" w14:textId="4FE5CE9B" w:rsidR="0065360F" w:rsidRDefault="0054724B">
      <w:r>
        <w:t xml:space="preserve">In response to the GBIF 2018 </w:t>
      </w:r>
      <w:proofErr w:type="spellStart"/>
      <w:r>
        <w:t>Ebbe</w:t>
      </w:r>
      <w:proofErr w:type="spellEnd"/>
      <w:r>
        <w:t xml:space="preserve"> Nielsen Challenge </w:t>
      </w:r>
      <w:ins w:id="53" w:author="Roderic Page" w:date="2019-02-18T17:11:00Z">
        <w:r w:rsidR="003621C3">
          <w:t>(</w:t>
        </w:r>
        <w:r w:rsidR="003621C3">
          <w:fldChar w:fldCharType="begin"/>
        </w:r>
        <w:r w:rsidR="003621C3">
          <w:instrText xml:space="preserve"> HYPERLINK "</w:instrText>
        </w:r>
        <w:r w:rsidR="003621C3" w:rsidRPr="003621C3">
          <w:instrText>https://www.gbif.org/news/1GQURfK5jS4Iq4O06Y0EK4/2018-gbif-ebbe-nielsen-challenge-seeks-open-data-innovations-for-biodiversity</w:instrText>
        </w:r>
        <w:r w:rsidR="003621C3">
          <w:instrText xml:space="preserve">)" </w:instrText>
        </w:r>
        <w:r w:rsidR="003621C3">
          <w:fldChar w:fldCharType="separate"/>
        </w:r>
        <w:r w:rsidR="003621C3" w:rsidRPr="00E7009D">
          <w:rPr>
            <w:rStyle w:val="Hyperlink"/>
          </w:rPr>
          <w:t>https://www.gbif.org/news/1GQURfK5jS4Iq4O06Y0EK4/2018-gbif-ebbe-nielsen-challenge-seeks-open-data-innovations-for-biodiversity)</w:t>
        </w:r>
        <w:r w:rsidR="003621C3">
          <w:fldChar w:fldCharType="end"/>
        </w:r>
        <w:r w:rsidR="003621C3">
          <w:t xml:space="preserve"> </w:t>
        </w:r>
      </w:ins>
      <w:r>
        <w:t>I constructed a knowledge</w:t>
      </w:r>
      <w:r w:rsidR="00B11EC7">
        <w:t xml:space="preserve"> graph for the Australian fauna, based on data in the Atlas of Living Australia (ALA</w:t>
      </w:r>
      <w:ins w:id="54" w:author="Roderic Page" w:date="2019-02-11T15:57:00Z">
        <w:r w:rsidR="00CC31FA">
          <w:t xml:space="preserve">, </w:t>
        </w:r>
        <w:r w:rsidR="00CC31FA">
          <w:fldChar w:fldCharType="begin"/>
        </w:r>
        <w:r w:rsidR="00CC31FA">
          <w:instrText xml:space="preserve"> HYPERLINK "</w:instrText>
        </w:r>
        <w:r w:rsidR="00CC31FA" w:rsidRPr="00CC31FA">
          <w:instrText>https://www.ala.org.au</w:instrText>
        </w:r>
        <w:r w:rsidR="00CC31FA">
          <w:instrText xml:space="preserve">)" </w:instrText>
        </w:r>
        <w:r w:rsidR="00CC31FA">
          <w:fldChar w:fldCharType="separate"/>
        </w:r>
        <w:r w:rsidR="00CC31FA" w:rsidRPr="00E7009D">
          <w:rPr>
            <w:rStyle w:val="Hyperlink"/>
          </w:rPr>
          <w:t>https://www.ala.org.au)</w:t>
        </w:r>
        <w:r w:rsidR="00CC31FA">
          <w:fldChar w:fldCharType="end"/>
        </w:r>
        <w:r w:rsidR="00CC31FA">
          <w:t xml:space="preserve"> </w:t>
        </w:r>
      </w:ins>
      <w:del w:id="55" w:author="Roderic Page" w:date="2019-02-11T15:57:00Z">
        <w:r w:rsidR="00B11EC7" w:rsidDel="00CC31FA">
          <w:delText xml:space="preserve">) </w:delText>
        </w:r>
        <w:r w:rsidR="00B11EC7" w:rsidDel="00CC31FA">
          <w:fldChar w:fldCharType="begin"/>
        </w:r>
        <w:r w:rsidR="00B11EC7" w:rsidDel="00CC31FA">
          <w:delInstrText xml:space="preserve"> ADDIN ZOTERO_ITEM CSL_CITATION {"citationID":"Rn5TTmc9","properties":{"formattedCitation":"(\\uc0\\u8220{}Atlas of Living Australia\\uc0\\u8221{})","plainCitation":"(“Atlas of Living Australia”)","noteIndex":0},"citationItems":[{"id":629,"uris":["http://zotero.org/users/4491854/items/ACPDEPU2"],"uri":["http://zotero.org/users/4491854/items/ACPDEPU2"],"itemData":{"id":629,"type":"webpage","title":"Atlas of Living Australia","abstract":"sharing biodiversity knowledge","URL":"https://www.ala.org.au/","language":"en-AU","accessed":{"date-parts":[["2018",11,27]]}}}],"schema":"https://github.com/citation-style-language/schema/raw/master/csl-citation.json"} </w:delInstrText>
        </w:r>
        <w:r w:rsidR="00B11EC7" w:rsidDel="00CC31FA">
          <w:fldChar w:fldCharType="separate"/>
        </w:r>
        <w:r w:rsidR="00B11EC7" w:rsidRPr="00B11EC7" w:rsidDel="00CC31FA">
          <w:rPr>
            <w:rFonts w:eastAsia="Times New Roman"/>
          </w:rPr>
          <w:delText>(“Atlas of Living Australia”)</w:delText>
        </w:r>
        <w:r w:rsidR="00B11EC7" w:rsidDel="00CC31FA">
          <w:fldChar w:fldCharType="end"/>
        </w:r>
        <w:r w:rsidR="00B11EC7" w:rsidDel="00CC31FA">
          <w:delText xml:space="preserve"> </w:delText>
        </w:r>
      </w:del>
      <w:r w:rsidR="00B11EC7">
        <w:t>and the Australian Faunal Directory (AFD</w:t>
      </w:r>
      <w:ins w:id="56" w:author="Roderic Page" w:date="2019-02-11T15:57:00Z">
        <w:r w:rsidR="00CC31FA">
          <w:t xml:space="preserve">, </w:t>
        </w:r>
        <w:r w:rsidR="00CC31FA">
          <w:fldChar w:fldCharType="begin"/>
        </w:r>
        <w:r w:rsidR="00CC31FA">
          <w:instrText xml:space="preserve"> HYPERLINK "</w:instrText>
        </w:r>
        <w:r w:rsidR="00CC31FA" w:rsidRPr="00CC31FA">
          <w:instrText>https://biodiversity.org.au/afd/home</w:instrText>
        </w:r>
        <w:r w:rsidR="00CC31FA">
          <w:instrText xml:space="preserve">)" </w:instrText>
        </w:r>
        <w:r w:rsidR="00CC31FA">
          <w:fldChar w:fldCharType="separate"/>
        </w:r>
        <w:r w:rsidR="00CC31FA" w:rsidRPr="00E7009D">
          <w:rPr>
            <w:rStyle w:val="Hyperlink"/>
          </w:rPr>
          <w:t>https://biodiversity.org.au/afd/home)</w:t>
        </w:r>
        <w:r w:rsidR="00CC31FA">
          <w:fldChar w:fldCharType="end"/>
        </w:r>
        <w:r w:rsidR="00CC31FA">
          <w:t xml:space="preserve">. </w:t>
        </w:r>
      </w:ins>
      <w:del w:id="57" w:author="Roderic Page" w:date="2019-02-11T15:57:00Z">
        <w:r w:rsidR="00B11EC7" w:rsidDel="00CC31FA">
          <w:delText xml:space="preserve">) </w:delText>
        </w:r>
        <w:r w:rsidR="00B11EC7" w:rsidDel="00CC31FA">
          <w:fldChar w:fldCharType="begin"/>
        </w:r>
        <w:r w:rsidR="00B11EC7" w:rsidDel="00CC31FA">
          <w:delInstrText xml:space="preserve"> ADDIN ZOTERO_ITEM CSL_CITATION {"citationID":"lTA8JQjE","properties":{"formattedCitation":"(\\uc0\\u8220{}Australian Faunal Directory\\uc0\\u8221{})","plainCitation":"(“Australian Faunal Directory”)","noteIndex":0},"citationItems":[{"id":631,"uris":["http://zotero.org/users/4491854/items/NTMQLGM7"],"uri":["http://zotero.org/users/4491854/items/NTMQLGM7"],"itemData":{"id":631,"type":"webpage","title":"Australian Faunal Directory","abstract":"Australian Faunal Directory","URL":"https://biodiversity.org.au/afd/home","language":"en","accessed":{"date-parts":[["2018",11,27]]}}}],"schema":"https://github.com/citation-style-language/schema/raw/master/csl-citation.json"} </w:delInstrText>
        </w:r>
        <w:r w:rsidR="00B11EC7" w:rsidDel="00CC31FA">
          <w:fldChar w:fldCharType="separate"/>
        </w:r>
        <w:r w:rsidR="00B11EC7" w:rsidRPr="00B11EC7" w:rsidDel="00CC31FA">
          <w:rPr>
            <w:rFonts w:eastAsia="Times New Roman"/>
          </w:rPr>
          <w:delText>(“Australian Faunal Directory”)</w:delText>
        </w:r>
        <w:r w:rsidR="00B11EC7" w:rsidDel="00CC31FA">
          <w:fldChar w:fldCharType="end"/>
        </w:r>
        <w:r w:rsidR="00B11EC7" w:rsidDel="00CC31FA">
          <w:delText>.</w:delText>
        </w:r>
        <w:r w:rsidDel="00CC31FA">
          <w:delText xml:space="preserve"> </w:delText>
        </w:r>
      </w:del>
      <w:r>
        <w:t xml:space="preserve">This regional-scale dataset was chosen to be sufficiently large to be interesting, but without being too distracted by issues of scalability. The knowledge graph combines information on taxa and their names, taxonomic publications, the authors of those publications together with their interrelationships, such as publication, citation, and authorship. Constructing the knowledge graph required extensive data cleaning and cross linking. These steps are described below, and examples of the application of the knowledge graph are discussed. </w:t>
      </w:r>
      <w:ins w:id="58" w:author="Roderic Page" w:date="2019-02-18T17:11:00Z">
        <w:r w:rsidR="003621C3">
          <w:t>My entry</w:t>
        </w:r>
      </w:ins>
      <w:ins w:id="59" w:author="Roderic Page" w:date="2019-02-18T17:12:00Z">
        <w:r w:rsidR="003621C3">
          <w:t>’s</w:t>
        </w:r>
      </w:ins>
      <w:ins w:id="60" w:author="Roderic Page" w:date="2019-02-11T18:33:00Z">
        <w:r w:rsidR="00E329C1">
          <w:t xml:space="preserve"> </w:t>
        </w:r>
      </w:ins>
      <w:ins w:id="61" w:author="Roderic Page" w:date="2019-02-11T18:25:00Z">
        <w:r w:rsidR="00E329C1">
          <w:t>name</w:t>
        </w:r>
      </w:ins>
      <w:ins w:id="62" w:author="Roderic Page" w:date="2019-02-11T18:33:00Z">
        <w:r w:rsidR="00E329C1">
          <w:t>,</w:t>
        </w:r>
      </w:ins>
      <w:ins w:id="63" w:author="Roderic Page" w:date="2019-02-11T18:25:00Z">
        <w:r w:rsidR="00340C51">
          <w:t xml:space="preserve"> “Ozymandias”</w:t>
        </w:r>
      </w:ins>
      <w:ins w:id="64" w:author="Roderic Page" w:date="2019-02-11T18:33:00Z">
        <w:r w:rsidR="00E329C1">
          <w:t>,</w:t>
        </w:r>
      </w:ins>
      <w:ins w:id="65" w:author="Roderic Page" w:date="2019-02-11T18:32:00Z">
        <w:r w:rsidR="00E329C1">
          <w:t xml:space="preserve"> is a reference to </w:t>
        </w:r>
        <w:r w:rsidR="00E329C1">
          <w:t>Shelly’s poem of the same name</w:t>
        </w:r>
        <w:r w:rsidR="00E329C1">
          <w:t>, and</w:t>
        </w:r>
      </w:ins>
      <w:ins w:id="66" w:author="Roderic Page" w:date="2019-02-11T18:25:00Z">
        <w:r w:rsidR="00340C51">
          <w:t xml:space="preserve"> is </w:t>
        </w:r>
      </w:ins>
      <w:ins w:id="67" w:author="Roderic Page" w:date="2019-02-11T18:31:00Z">
        <w:r w:rsidR="00E329C1">
          <w:t xml:space="preserve">both </w:t>
        </w:r>
      </w:ins>
      <w:ins w:id="68" w:author="Roderic Page" w:date="2019-02-11T18:25:00Z">
        <w:r w:rsidR="00340C51">
          <w:t xml:space="preserve">a play </w:t>
        </w:r>
      </w:ins>
      <w:ins w:id="69" w:author="Roderic Page" w:date="2019-02-11T18:26:00Z">
        <w:r w:rsidR="00340C51">
          <w:t>on</w:t>
        </w:r>
      </w:ins>
      <w:ins w:id="70" w:author="Roderic Page" w:date="2019-02-11T18:28:00Z">
        <w:r w:rsidR="00E329C1">
          <w:t xml:space="preserve"> the nickname for Australia (</w:t>
        </w:r>
      </w:ins>
      <w:ins w:id="71" w:author="Roderic Page" w:date="2019-02-11T18:26:00Z">
        <w:r w:rsidR="00340C51">
          <w:t>“Oz”</w:t>
        </w:r>
      </w:ins>
      <w:ins w:id="72" w:author="Roderic Page" w:date="2019-02-11T18:28:00Z">
        <w:r w:rsidR="00E329C1">
          <w:t>)</w:t>
        </w:r>
      </w:ins>
      <w:ins w:id="73" w:author="Roderic Page" w:date="2019-02-18T17:12:00Z">
        <w:r w:rsidR="003621C3">
          <w:t>,</w:t>
        </w:r>
      </w:ins>
      <w:ins w:id="74" w:author="Roderic Page" w:date="2019-02-11T18:28:00Z">
        <w:r w:rsidR="00E329C1">
          <w:t xml:space="preserve"> </w:t>
        </w:r>
      </w:ins>
      <w:ins w:id="75" w:author="Roderic Page" w:date="2019-02-11T18:32:00Z">
        <w:r w:rsidR="00E329C1">
          <w:t xml:space="preserve">and an </w:t>
        </w:r>
      </w:ins>
      <w:ins w:id="76" w:author="Roderic Page" w:date="2019-02-11T18:30:00Z">
        <w:r w:rsidR="00E329C1">
          <w:t>acknowledgement of the hubris involved in attempting to build a comprehensive knowledge graph.</w:t>
        </w:r>
      </w:ins>
    </w:p>
    <w:p w14:paraId="312F3DC1" w14:textId="77777777" w:rsidR="0065360F" w:rsidRDefault="0054724B" w:rsidP="00F6506A">
      <w:pPr>
        <w:pStyle w:val="Heading2"/>
      </w:pPr>
      <w:r>
        <w:t>Materials and Methods</w:t>
      </w:r>
    </w:p>
    <w:p w14:paraId="7C60DACB" w14:textId="77777777" w:rsidR="0065360F" w:rsidRDefault="0054724B" w:rsidP="00F6506A">
      <w:pPr>
        <w:pStyle w:val="Heading3"/>
      </w:pPr>
      <w:r>
        <w:t>Knowledge graph</w:t>
      </w:r>
    </w:p>
    <w:p w14:paraId="3C998CFD" w14:textId="5FA4BC91" w:rsidR="00F6506A" w:rsidRDefault="0054724B" w:rsidP="003621C3">
      <w:r>
        <w:t xml:space="preserve">The general structure of the knowledge graph is based on </w:t>
      </w:r>
      <w:r w:rsidR="00F6506A">
        <w:fldChar w:fldCharType="begin"/>
      </w:r>
      <w:r w:rsidR="002562E2">
        <w:instrText xml:space="preserve"> ADDIN ZOTERO_ITEM CSL_CITATION {"citationID":"KsVroHrH","properties":{"formattedCitation":"(Page, 2013, 2016a)","plainCitation":"(Page, 2013, 2016a)","noteIndex":0},"citationItems":[{"id":601,"uris":["http://zotero.org/users/4491854/items/DZPVUQ9Y"],"uri":["http://zotero.org/users/4491854/items/DZPVUQ9Y"],"itemData":{"id":601,"type":"article-journal","title":"BioNames: linking taxonomy, texts, and trees","container-title":"PeerJ","page":"e190","volume":"1","DOI":"10.7717/peerj.190","ISSN":"2167-8359","author":[{"family":"Page","given":"Roderic D.M."}],"issued":{"date-parts":[["2013",10,29]]}}},{"id":590,"uris":["http://zotero.org/users/4491854/items/YLQB2WEF"],"uri":["http://zotero.org/users/4491854/items/YLQB2WEF"],"itemData":{"id":590,"type":"article-journal","title":"Towards a biodiversity knowledge graph","container-title":"Research Ideas and Outcomes","page":"e8767","volume":"2","DOI":"10.3897/rio.2.e8767","ISSN":"2367-7163","author":[{"family":"Page","given":"R D M"}],"issued":{"date-parts":[["2016",4,7]]}}}],"schema":"https://github.com/citation-style-language/schema/raw/master/csl-citation.json"} </w:instrText>
      </w:r>
      <w:r w:rsidR="00F6506A">
        <w:fldChar w:fldCharType="separate"/>
      </w:r>
      <w:r w:rsidR="00F6506A">
        <w:rPr>
          <w:noProof/>
        </w:rPr>
        <w:t>(Page, 2013, 2016a)</w:t>
      </w:r>
      <w:r w:rsidR="00F6506A">
        <w:fldChar w:fldCharType="end"/>
      </w:r>
      <w:r w:rsidR="008F6D98">
        <w:t xml:space="preserve">. </w:t>
      </w:r>
      <w:r>
        <w:t xml:space="preserve">The core entities are taxa, taxonomic names, publications, journals, and people. </w:t>
      </w:r>
      <w:ins w:id="77" w:author="Roderic Page" w:date="2019-02-18T17:12:00Z">
        <w:r w:rsidR="003621C3">
          <w:fldChar w:fldCharType="begin"/>
        </w:r>
        <w:r w:rsidR="003621C3">
          <w:instrText xml:space="preserve"> REF _Ref1402376 </w:instrText>
        </w:r>
      </w:ins>
      <w:r w:rsidR="003621C3">
        <w:fldChar w:fldCharType="separate"/>
      </w:r>
      <w:ins w:id="78" w:author="Roderic Page" w:date="2019-02-18T17:12:00Z">
        <w:r w:rsidR="003621C3">
          <w:t xml:space="preserve">Figure </w:t>
        </w:r>
        <w:r w:rsidR="003621C3">
          <w:rPr>
            <w:noProof/>
          </w:rPr>
          <w:t>1</w:t>
        </w:r>
        <w:r w:rsidR="003621C3">
          <w:fldChar w:fldCharType="end"/>
        </w:r>
        <w:r w:rsidR="003621C3">
          <w:t xml:space="preserve"> </w:t>
        </w:r>
      </w:ins>
      <w:del w:id="79" w:author="Roderic Page" w:date="2019-02-18T17:12:00Z">
        <w:r w:rsidR="00246C2F" w:rsidDel="003621C3">
          <w:fldChar w:fldCharType="begin"/>
        </w:r>
        <w:r w:rsidR="00246C2F" w:rsidDel="003621C3">
          <w:delInstrText xml:space="preserve"> REF _Ref531455821 </w:delInstrText>
        </w:r>
        <w:r w:rsidR="00246C2F" w:rsidDel="003621C3">
          <w:fldChar w:fldCharType="separate"/>
        </w:r>
      </w:del>
      <w:del w:id="80" w:author="Roderic Page" w:date="2019-02-18T13:35:00Z">
        <w:r w:rsidR="00B855A9" w:rsidDel="00F74475">
          <w:delText xml:space="preserve">Figure </w:delText>
        </w:r>
        <w:r w:rsidR="00B855A9" w:rsidDel="00F74475">
          <w:rPr>
            <w:noProof/>
          </w:rPr>
          <w:delText>1</w:delText>
        </w:r>
      </w:del>
      <w:del w:id="81" w:author="Roderic Page" w:date="2019-02-18T17:12:00Z">
        <w:r w:rsidR="00246C2F" w:rsidDel="003621C3">
          <w:rPr>
            <w:noProof/>
          </w:rPr>
          <w:fldChar w:fldCharType="end"/>
        </w:r>
        <w:r w:rsidR="00D9646C" w:rsidDel="003621C3">
          <w:delText xml:space="preserve"> </w:delText>
        </w:r>
      </w:del>
      <w:r>
        <w:t>summarises the relationships between t</w:t>
      </w:r>
      <w:ins w:id="82" w:author="Roderic Page" w:date="2019-02-18T17:12:00Z">
        <w:r w:rsidR="003621C3">
          <w:t>h</w:t>
        </w:r>
      </w:ins>
      <w:del w:id="83" w:author="Roderic Page" w:date="2019-02-18T17:12:00Z">
        <w:r w:rsidDel="003621C3">
          <w:delText>h</w:delText>
        </w:r>
      </w:del>
      <w:r>
        <w:t>ose entities.</w:t>
      </w:r>
    </w:p>
    <w:p w14:paraId="194CC105" w14:textId="77777777" w:rsidR="007A27DE" w:rsidRDefault="007A27DE"/>
    <w:p w14:paraId="5B5FAB88" w14:textId="231DCB23" w:rsidR="0065360F" w:rsidRDefault="0054724B">
      <w:pPr>
        <w:ind w:firstLine="432"/>
      </w:pPr>
      <w:r>
        <w:t>Taxa and taxonomic names were modelled using th</w:t>
      </w:r>
      <w:r w:rsidR="008F6D98">
        <w:t xml:space="preserve">e TDWG </w:t>
      </w:r>
      <w:ins w:id="84" w:author="Roderic Page" w:date="2019-02-14T16:31:00Z">
        <w:r w:rsidR="009943CE">
          <w:t>Life Sciences Identifier (</w:t>
        </w:r>
      </w:ins>
      <w:r w:rsidR="008F6D98">
        <w:t>LSID</w:t>
      </w:r>
      <w:ins w:id="85" w:author="Roderic Page" w:date="2019-02-14T16:31:00Z">
        <w:r w:rsidR="009943CE">
          <w:t>)</w:t>
        </w:r>
      </w:ins>
      <w:r w:rsidR="008F6D98">
        <w:t xml:space="preserve"> vocabulary based on </w:t>
      </w:r>
      <w:r w:rsidR="008F6D98">
        <w:fldChar w:fldCharType="begin"/>
      </w:r>
      <w:r w:rsidR="008F6D98">
        <w:instrText xml:space="preserve"> ADDIN ZOTERO_ITEM CSL_CITATION {"citationID":"R9xd6WQm","properties":{"formattedCitation":"(Kennedy et al., 2006)","plainCitation":"(Kennedy et al., 2006)","noteIndex":0},"citationItems":[{"id":611,"uris":["http://zotero.org/users/4491854/items/HJPF8ZXI"],"uri":["http://zotero.org/users/4491854/items/HJPF8ZXI"],"itemData":{"id":611,"type":"article-journal","title":"Standard Data Model Representation for Taxonomic Information","container-title":"OMICS: A Journal of Integrative Biology","page":"220-230","volume":"10","issue":"2","DOI":"10.1089/omi.2006.10.220","ISSN":"1536-2310","author":[{"family":"Kennedy","given":"J."},{"family":"Hyam","given":"R."},{"family":"Kukla","given":"R."},{"family":"Paterson","given":"T."}],"issued":{"date-parts":[["2006",6]]}}}],"schema":"https://github.com/citation-style-language/schema/raw/master/csl-citation.json"} </w:instrText>
      </w:r>
      <w:r w:rsidR="008F6D98">
        <w:fldChar w:fldCharType="separate"/>
      </w:r>
      <w:r w:rsidR="008F6D98">
        <w:rPr>
          <w:noProof/>
        </w:rPr>
        <w:t>(Kennedy et al., 2006)</w:t>
      </w:r>
      <w:r w:rsidR="008F6D98">
        <w:fldChar w:fldCharType="end"/>
      </w:r>
      <w:r w:rsidR="008F6D98">
        <w:t xml:space="preserve">. </w:t>
      </w:r>
      <w:r>
        <w:t xml:space="preserve">Taxa are nodes in a tree representing the taxonomic </w:t>
      </w:r>
      <w:r>
        <w:lastRenderedPageBreak/>
        <w:t xml:space="preserve">classification and are instances of the type </w:t>
      </w:r>
      <w:proofErr w:type="spellStart"/>
      <w:proofErr w:type="gramStart"/>
      <w:r w:rsidRPr="008F6D98">
        <w:rPr>
          <w:i/>
        </w:rPr>
        <w:t>tc:TaxonConcept</w:t>
      </w:r>
      <w:proofErr w:type="spellEnd"/>
      <w:proofErr w:type="gramEnd"/>
      <w:r>
        <w:t xml:space="preserve">. The taxonomic classification is represented by </w:t>
      </w:r>
      <w:proofErr w:type="spellStart"/>
      <w:proofErr w:type="gramStart"/>
      <w:r w:rsidRPr="008F6D98">
        <w:rPr>
          <w:i/>
        </w:rPr>
        <w:t>rdfs:subClassOf</w:t>
      </w:r>
      <w:proofErr w:type="spellEnd"/>
      <w:proofErr w:type="gramEnd"/>
      <w:r>
        <w:t xml:space="preserve"> relationship between parent and child taxa (a child is a </w:t>
      </w:r>
      <w:proofErr w:type="spellStart"/>
      <w:r w:rsidRPr="008F6D98">
        <w:rPr>
          <w:i/>
        </w:rPr>
        <w:t>rdfs:subClassOf</w:t>
      </w:r>
      <w:proofErr w:type="spellEnd"/>
      <w:r>
        <w:t xml:space="preserve"> its parent). </w:t>
      </w:r>
    </w:p>
    <w:p w14:paraId="4D708C36" w14:textId="77777777" w:rsidR="007A27DE" w:rsidRDefault="007A27DE">
      <w:pPr>
        <w:ind w:firstLine="432"/>
      </w:pPr>
    </w:p>
    <w:p w14:paraId="00445F45" w14:textId="77777777" w:rsidR="0065360F" w:rsidRDefault="0054724B">
      <w:pPr>
        <w:ind w:firstLine="432"/>
      </w:pPr>
      <w:r>
        <w:t xml:space="preserve">Taxonomic names (type </w:t>
      </w:r>
      <w:proofErr w:type="spellStart"/>
      <w:r w:rsidRPr="003713AF">
        <w:rPr>
          <w:i/>
        </w:rPr>
        <w:t>tn:TaxonName</w:t>
      </w:r>
      <w:proofErr w:type="spellEnd"/>
      <w:r>
        <w:t>) are connected to the corresponding taxa using relati</w:t>
      </w:r>
      <w:r w:rsidR="003713AF">
        <w:t xml:space="preserve">ons from the TAXREF vocabulary </w:t>
      </w:r>
      <w:r w:rsidR="003713AF">
        <w:fldChar w:fldCharType="begin"/>
      </w:r>
      <w:r w:rsidR="003713AF">
        <w:instrText xml:space="preserve"> ADDIN ZOTERO_ITEM CSL_CITATION {"citationID":"yb6oURSO","properties":{"formattedCitation":"(Michel et al., 2017)","plainCitation":"(Michel et al., 2017)","noteIndex":0},"citationItems":[{"id":636,"uris":["http://zotero.org/users/4491854/items/P98LG8R6"],"uri":["http://zotero.org/users/4491854/items/P98LG8R6"],"itemData":{"id":636,"type":"paper-conference","title":"A Model to Represent Nomenclatural and Taxonomic Information as Linked Data. Application to the French Taxonomic Register, TAXREF","container-title":"S4Biodiv 2017 - 2nd International Workshop on Semantics for Biodiversity co-located with ISWC 2017","publisher-place":"Vienna, Austria","page":"1-12","volume":"CEUR Vol. 1933","source":"HAL Archives Ouvertes","event-place":"Vienna, Austria","abstract":"Taxonomic registers are key tools to help us comprehend the diversity of nature. Publishing such registers in the Web of Data, following the standards and best practices of Linked Open Data (LOD), is a way of integrating multiple data sources into a world-scale, biological knowledge base. In this paper, we present an ongoing work aimed at the publication of TAXREF, the French national taxonomic register, on the Web of Data. Far beyond the mere translation of the TAXREF database into LOD standards, we show that the key point of this endeavor is the design of a model capable of capturing the two coexisting yet distinct realities underlying taxonomic registers, namely the nomenclature (the rules for naming biological entities) and the taxonomy (the description and characterization of these biological entities). We first analyze different modelling choices made to represent some international taxonomic registers as LOD, and we underline the issues that arise from these differences. Then, we propose a model aimed to tackle these issues. This model separates nomenclature from taxonomy, it is flexible enough to accommodate the ever-changing scientific consensus on taxonomy, and it adheres to the philosophy underpinning the Semantic Web standards. Finally, using the example of TAXREF, we show that the model enables interlinking with third-party LOD data sets, may they represent nomenclatural or taxonomic information.","URL":"https://hal.archives-ouvertes.fr/hal-01617708","author":[{"family":"Michel","given":"Franck"},{"family":"Gargominy","given":"Olivier"},{"family":"Tercerie","given":"Sandrine"},{"family":"Faron Zucker","given":"Catherine"}],"issued":{"date-parts":[["2017",10]]},"accessed":{"date-parts":[["2018",11,27]]}}}],"schema":"https://github.com/citation-style-language/schema/raw/master/csl-citation.json"} </w:instrText>
      </w:r>
      <w:r w:rsidR="003713AF">
        <w:fldChar w:fldCharType="separate"/>
      </w:r>
      <w:r w:rsidR="003713AF">
        <w:rPr>
          <w:noProof/>
        </w:rPr>
        <w:t>(Michel et al., 2017)</w:t>
      </w:r>
      <w:r w:rsidR="003713AF">
        <w:fldChar w:fldCharType="end"/>
      </w:r>
      <w:r w:rsidR="003713AF">
        <w:t xml:space="preserve"> </w:t>
      </w:r>
      <w:r>
        <w:t xml:space="preserve">and are typically either accepted names or synonyms. This vocabulary was adopted </w:t>
      </w:r>
      <w:del w:id="86" w:author="Roderic Page" w:date="2019-02-11T16:21:00Z">
        <w:r w:rsidDel="00175AD2">
          <w:delText xml:space="preserve">to </w:delText>
        </w:r>
      </w:del>
      <w:r>
        <w:t>because it enables a more direct way of expressing the relationship between taxa and taxonomic names than is possible using the TDWG LSID vocabulary.</w:t>
      </w:r>
    </w:p>
    <w:p w14:paraId="5A078BE4" w14:textId="77777777" w:rsidR="003713AF" w:rsidRDefault="003713AF">
      <w:pPr>
        <w:ind w:firstLine="432"/>
      </w:pPr>
    </w:p>
    <w:p w14:paraId="6E8EA203" w14:textId="77777777" w:rsidR="0065360F" w:rsidRDefault="0054724B">
      <w:pPr>
        <w:ind w:firstLine="432"/>
      </w:pPr>
      <w:r>
        <w:t xml:space="preserve">Taxonomic names are published in publications, which were represented using terms from the schema.org vocabulary. In cases where the full text of an article is available as a PDF file I make use of the </w:t>
      </w:r>
      <w:proofErr w:type="spellStart"/>
      <w:proofErr w:type="gramStart"/>
      <w:r w:rsidRPr="003713AF">
        <w:rPr>
          <w:i/>
        </w:rPr>
        <w:t>schema:encoding</w:t>
      </w:r>
      <w:proofErr w:type="spellEnd"/>
      <w:proofErr w:type="gramEnd"/>
      <w:r w:rsidRPr="003713AF">
        <w:rPr>
          <w:i/>
        </w:rPr>
        <w:t xml:space="preserve"> </w:t>
      </w:r>
      <w:r>
        <w:t xml:space="preserve">property to link the publication to a </w:t>
      </w:r>
      <w:proofErr w:type="spellStart"/>
      <w:r w:rsidRPr="003713AF">
        <w:rPr>
          <w:i/>
        </w:rPr>
        <w:t>schema:MediaObject</w:t>
      </w:r>
      <w:proofErr w:type="spellEnd"/>
      <w:r>
        <w:t xml:space="preserve"> representing the PDF. Articles are linked to the journals they were published in by the </w:t>
      </w:r>
      <w:proofErr w:type="spellStart"/>
      <w:proofErr w:type="gramStart"/>
      <w:r w:rsidRPr="003713AF">
        <w:rPr>
          <w:i/>
        </w:rPr>
        <w:t>schema:isPartOf</w:t>
      </w:r>
      <w:proofErr w:type="spellEnd"/>
      <w:proofErr w:type="gramEnd"/>
      <w:r w:rsidRPr="003713AF">
        <w:t xml:space="preserve"> property</w:t>
      </w:r>
      <w:r>
        <w:t>.</w:t>
      </w:r>
    </w:p>
    <w:p w14:paraId="70EA42CD" w14:textId="77777777" w:rsidR="003713AF" w:rsidRDefault="003713AF">
      <w:pPr>
        <w:ind w:firstLine="432"/>
      </w:pPr>
    </w:p>
    <w:p w14:paraId="66119A19" w14:textId="0110EFF4" w:rsidR="0065360F" w:rsidRDefault="0054724B" w:rsidP="00AF075B">
      <w:pPr>
        <w:ind w:firstLine="432"/>
      </w:pPr>
      <w:r>
        <w:t xml:space="preserve">Representing ordered lists in RDF is not straightforward, which presents a challenge for </w:t>
      </w:r>
      <w:r w:rsidR="00402D01">
        <w:t>expressing</w:t>
      </w:r>
      <w:r>
        <w:t xml:space="preserve"> relationships such as authorship. Not only is the order of authorship an important feature when formatting a published work for display, it is also useful information when trying to reconcile author names (see below). The approach adopted here is to use the </w:t>
      </w:r>
      <w:proofErr w:type="spellStart"/>
      <w:r w:rsidRPr="003713AF">
        <w:rPr>
          <w:i/>
        </w:rPr>
        <w:t>schema:Role</w:t>
      </w:r>
      <w:proofErr w:type="spellEnd"/>
      <w:r>
        <w:t xml:space="preserve"> </w:t>
      </w:r>
      <w:r w:rsidR="003713AF">
        <w:t>type</w:t>
      </w:r>
      <w:r w:rsidR="000F168F">
        <w:t xml:space="preserve"> </w:t>
      </w:r>
      <w:r w:rsidR="00F6506A">
        <w:fldChar w:fldCharType="begin"/>
      </w:r>
      <w:ins w:id="87" w:author="Roderic Page" w:date="2019-02-11T16:29:00Z">
        <w:r w:rsidR="00182F45">
          <w:instrText xml:space="preserve"> ADDIN ZOTERO_ITEM CSL_CITATION {"citationID":"voV8sJy2","properties":{"formattedCitation":"(Holland &amp; Johnson, 2014)","plainCitation":"(Holland &amp; Johnson, 2014)","noteIndex":0},"citationItems":[{"id":663,"uris":["http://zotero.org/users/4491854/items/5ZGSKWKX"],"uri":["http://zotero.org/users/4491854/items/5ZGSKWKX"],"itemData":{"id":663,"type":"post-weblog","title":"Introducing 'Role'","abstract":"To date, schema.org has supported relatively simple relations between entities.  For example, if we wanted to describe Joe Montana as an at...","URL":"http://blog.schema.org/2014/06/introducing-role.html","language":"en","author":[{"family":"Holland","given":"V. T."},{"family":"Johnson","given":"J."}],"issued":{"date-parts":[["2014"]]},"accessed":{"date-parts":[["2018",11,29]]}}}],"schema":"https://github.com/citation-style-language/schema/raw/master/csl-citation.json"} </w:instrText>
        </w:r>
      </w:ins>
      <w:del w:id="88" w:author="Roderic Page" w:date="2019-02-11T16:29:00Z">
        <w:r w:rsidR="006F6141" w:rsidDel="00182F45">
          <w:delInstrText xml:space="preserve"> ADDIN ZOTERO_ITEM CSL_CITATION {"citationID":"voV8sJy2","properties":{"formattedCitation":"(Vicki Tardif Holland &amp; Jason Johnson, 2014)","plainCitation":"(Vicki Tardif Holland &amp; Jason Johnson, 2014)","noteIndex":0},"citationItems":[{"id":663,"uris":["http://zotero.org/users/4491854/items/5ZGSKWKX"],"uri":["http://zotero.org/users/4491854/items/5ZGSKWKX"],"itemData":{"id":663,"type":"post-weblog","title":"Introducing 'Role'","abstract":"To date, schema.org has supported relatively simple relations between entities.  For example, if we wanted to describe Joe Montana as an at...","URL":"http://blog.schema.org/2014/06/introducing-role.html","language":"en","author":[{"literal":"Vicki Tardif Holland"},{"literal":"Jason Johnson"}],"issued":{"date-parts":[["2014"]]},"accessed":{"date-parts":[["2018",11,29]]}}}],"schema":"https://github.com/citation-style-language/schema/raw/master/csl-citation.json"} </w:delInstrText>
        </w:r>
      </w:del>
      <w:r w:rsidR="00F6506A">
        <w:fldChar w:fldCharType="separate"/>
      </w:r>
      <w:ins w:id="89" w:author="Roderic Page" w:date="2019-02-11T16:29:00Z">
        <w:r w:rsidR="00182F45">
          <w:t>(Holland &amp; Johnson, 2014)</w:t>
        </w:r>
      </w:ins>
      <w:del w:id="90" w:author="Roderic Page" w:date="2019-02-11T16:29:00Z">
        <w:r w:rsidR="006F6141" w:rsidRPr="00182F45" w:rsidDel="00182F45">
          <w:delText>(Vicki Tardif Holland &amp; Jason Johnson, 2014)</w:delText>
        </w:r>
      </w:del>
      <w:r w:rsidR="00F6506A">
        <w:fldChar w:fldCharType="end"/>
      </w:r>
      <w:r w:rsidR="000F168F">
        <w:t xml:space="preserve"> .</w:t>
      </w:r>
      <w:ins w:id="91" w:author="Roderic Page" w:date="2019-02-14T13:19:00Z">
        <w:r w:rsidR="00AF075B">
          <w:t xml:space="preserve"> Inserting a Role node between two entities enables us to annotate that relationship, </w:t>
        </w:r>
      </w:ins>
      <w:ins w:id="92" w:author="Roderic Page" w:date="2019-02-14T13:20:00Z">
        <w:r w:rsidR="00AF075B">
          <w:t xml:space="preserve">for example </w:t>
        </w:r>
      </w:ins>
      <w:ins w:id="93" w:author="Roderic Page" w:date="2019-02-14T13:21:00Z">
        <w:r w:rsidR="00AF075B">
          <w:t>specifying</w:t>
        </w:r>
      </w:ins>
      <w:ins w:id="94" w:author="Roderic Page" w:date="2019-02-14T13:20:00Z">
        <w:r w:rsidR="00AF075B">
          <w:t xml:space="preserve"> the time period during which the </w:t>
        </w:r>
      </w:ins>
      <w:ins w:id="95" w:author="Roderic Page" w:date="2019-02-14T13:21:00Z">
        <w:r w:rsidR="00AF075B">
          <w:t>relationship</w:t>
        </w:r>
      </w:ins>
      <w:ins w:id="96" w:author="Roderic Page" w:date="2019-02-14T13:20:00Z">
        <w:r w:rsidR="00AF075B">
          <w:t xml:space="preserve"> </w:t>
        </w:r>
      </w:ins>
      <w:ins w:id="97" w:author="Roderic Page" w:date="2019-02-14T13:21:00Z">
        <w:r w:rsidR="00AF075B">
          <w:t xml:space="preserve">applies, or the source of the evidence for that relationship </w:t>
        </w:r>
        <w:r w:rsidR="00AF075B">
          <w:fldChar w:fldCharType="begin"/>
        </w:r>
        <w:r w:rsidR="00AF075B">
          <w:instrText xml:space="preserve"> ADDIN ZOTERO_ITEM CSL_CITATION {"citationID":"DcZ5ON9o","properties":{"formattedCitation":"(Gawriljuk et al., 2016)","plainCitation":"(Gawriljuk et al., 2016)","noteIndex":0},"citationItems":[{"id":1620,"uris":["http://zotero.org/users/4491854/items/3ESKSNTG"],"uri":["http://zotero.org/users/4491854/items/3ESKSNTG"],"itemData":{"id":1620,"type":"paper-conference","title":"A Scalable Approach to Incrementally Building Knowledge Graphs","container-title":"Research and Advanced Technology for Digital Libraries","collection-title":"Lecture Notes in Computer Science","publisher":"Springer International Publishing","page":"188-199","source":"Springer Link","abstract":"We work on converting the metadata of 13 American art museums and archives into Linked Data, to be able to integrate and query the resulting data. While there are many good sources of artist data, no single source covers all artists. We thus address the challenge of building a comprehensive knowledge graph of artists that we can then use to link the data from each of the individual museums. We present a framework to construct and incrementally extend a knowledge graph, describe and evaluate techniques for efficiently building knowledge graphs through the use of the MinHash/LSH algorithm for generating candidate matches, and conduct an evaluation that demonstrates our approach can efficiently and accurately build a knowledge graph about artists.","DOI":"10.1007/978-3-319-43997-6_15","ISBN":"978-3-319-43997-6","language":"en","author":[{"family":"Gawriljuk","given":"Gleb"},{"family":"Harth","given":"Andreas"},{"family":"Knoblock","given":"Craig A."},{"family":"Szekely","given":"Pedro"}],"editor":[{"family":"Fuhr","given":"Norbert"},{"family":"Kovács","given":"László"},{"family":"Risse","given":"Thomas"},{"family":"Nejdl","given":"Wolfgang"}],"issued":{"date-parts":[["2016"]]}}}],"schema":"https://github.com/citation-style-language/schema/raw/master/csl-citation.json"} </w:instrText>
        </w:r>
      </w:ins>
      <w:r w:rsidR="00AF075B">
        <w:fldChar w:fldCharType="separate"/>
      </w:r>
      <w:ins w:id="98" w:author="Roderic Page" w:date="2019-02-14T13:21:00Z">
        <w:r w:rsidR="00AF075B">
          <w:rPr>
            <w:noProof/>
          </w:rPr>
          <w:t>(Gawriljuk et al., 2016)</w:t>
        </w:r>
        <w:r w:rsidR="00AF075B">
          <w:fldChar w:fldCharType="end"/>
        </w:r>
        <w:r w:rsidR="00AF075B">
          <w:t xml:space="preserve">. </w:t>
        </w:r>
      </w:ins>
      <w:ins w:id="99" w:author="Roderic Page" w:date="2019-02-14T13:22:00Z">
        <w:r w:rsidR="00AF075B">
          <w:t xml:space="preserve">Holland and Johnson </w:t>
        </w:r>
        <w:r w:rsidR="00AF075B">
          <w:fldChar w:fldCharType="begin"/>
        </w:r>
        <w:r w:rsidR="00AF075B">
          <w:instrText xml:space="preserve"> ADDIN ZOTERO_ITEM CSL_CITATION {"citationID":"WdJA43hk","properties":{"formattedCitation":"(2014)","plainCitation":"(2014)","noteIndex":0},"citationItems":[{"id":663,"uris":["http://zotero.org/users/4491854/items/5ZGSKWKX"],"uri":["http://zotero.org/users/4491854/items/5ZGSKWKX"],"itemData":{"id":663,"type":"post-weblog","title":"Introducing 'Role'","abstract":"To date, schema.org has supported relatively simple relations between entities.  For example, if we wanted to describe Joe Montana as an at...","URL":"http://blog.schema.org/2014/06/introducing-role.html","language":"en","author":[{"family":"Holland","given":"V. T."},{"family":"Johnson","given":"J."}],"issued":{"date-parts":[["2014"]]},"accessed":{"date-parts":[["2018",11,29]]}},"suppress-author":true}],"schema":"https://github.com/citation-style-language/schema/raw/master/csl-citation.json"} </w:instrText>
        </w:r>
      </w:ins>
      <w:r w:rsidR="00AF075B">
        <w:fldChar w:fldCharType="separate"/>
      </w:r>
      <w:ins w:id="100" w:author="Roderic Page" w:date="2019-02-14T13:22:00Z">
        <w:r w:rsidR="00AF075B">
          <w:rPr>
            <w:noProof/>
          </w:rPr>
          <w:t>(2014)</w:t>
        </w:r>
        <w:r w:rsidR="00AF075B">
          <w:fldChar w:fldCharType="end"/>
        </w:r>
      </w:ins>
      <w:ins w:id="101" w:author="Roderic Page" w:date="2019-02-14T13:23:00Z">
        <w:r w:rsidR="005D7ED7">
          <w:t xml:space="preserve"> note that they expect </w:t>
        </w:r>
      </w:ins>
      <w:ins w:id="102" w:author="Roderic Page" w:date="2019-02-14T13:28:00Z">
        <w:r w:rsidR="005D7ED7">
          <w:t xml:space="preserve">that </w:t>
        </w:r>
      </w:ins>
      <w:ins w:id="103" w:author="Roderic Page" w:date="2019-02-14T13:23:00Z">
        <w:r w:rsidR="005D7ED7">
          <w:t xml:space="preserve">most </w:t>
        </w:r>
      </w:ins>
      <w:ins w:id="104" w:author="Roderic Page" w:date="2019-02-14T13:24:00Z">
        <w:r w:rsidR="005D7ED7">
          <w:t xml:space="preserve">consumers of data modelled using Roles would collapse the Role node to retrieve the direct link between the two entities. To make </w:t>
        </w:r>
      </w:ins>
      <w:ins w:id="105" w:author="Roderic Page" w:date="2019-02-18T17:13:00Z">
        <w:r w:rsidR="003621C3">
          <w:t>the</w:t>
        </w:r>
      </w:ins>
      <w:ins w:id="106" w:author="Roderic Page" w:date="2019-02-14T13:24:00Z">
        <w:r w:rsidR="005D7ED7">
          <w:t xml:space="preserve"> </w:t>
        </w:r>
      </w:ins>
      <w:ins w:id="107" w:author="Roderic Page" w:date="2019-02-18T17:13:00Z">
        <w:r w:rsidR="003621C3">
          <w:t xml:space="preserve">collapsing </w:t>
        </w:r>
      </w:ins>
      <w:ins w:id="108" w:author="Roderic Page" w:date="2019-02-14T13:24:00Z">
        <w:r w:rsidR="005D7ED7">
          <w:t xml:space="preserve">easier the Role node </w:t>
        </w:r>
      </w:ins>
      <w:ins w:id="109" w:author="Roderic Page" w:date="2019-02-14T13:26:00Z">
        <w:r w:rsidR="005D7ED7">
          <w:t>re</w:t>
        </w:r>
      </w:ins>
      <w:ins w:id="110" w:author="Roderic Page" w:date="2019-02-14T13:24:00Z">
        <w:r w:rsidR="005D7ED7">
          <w:t xml:space="preserve">uses the property </w:t>
        </w:r>
      </w:ins>
      <w:ins w:id="111" w:author="Roderic Page" w:date="2019-02-14T13:27:00Z">
        <w:r w:rsidR="005D7ED7">
          <w:t>used to link to the Role</w:t>
        </w:r>
      </w:ins>
      <w:ins w:id="112" w:author="Roderic Page" w:date="2019-02-14T13:28:00Z">
        <w:r w:rsidR="005D7ED7">
          <w:t xml:space="preserve"> to link to the target entity</w:t>
        </w:r>
      </w:ins>
      <w:ins w:id="113" w:author="Roderic Page" w:date="2019-02-14T13:27:00Z">
        <w:r w:rsidR="005D7ED7">
          <w:t xml:space="preserve">. </w:t>
        </w:r>
      </w:ins>
      <w:ins w:id="114" w:author="Roderic Page" w:date="2019-02-14T13:21:00Z">
        <w:r w:rsidR="00AF075B">
          <w:t>Hence, r</w:t>
        </w:r>
      </w:ins>
      <w:del w:id="115" w:author="Roderic Page" w:date="2019-02-14T13:21:00Z">
        <w:r w:rsidR="000F168F" w:rsidDel="00AF075B">
          <w:delText xml:space="preserve"> </w:delText>
        </w:r>
        <w:r w:rsidDel="00AF075B">
          <w:delText>R</w:delText>
        </w:r>
      </w:del>
      <w:r>
        <w:t xml:space="preserve">ather than directly connect a publication to an author using, say, the </w:t>
      </w:r>
      <w:proofErr w:type="spellStart"/>
      <w:proofErr w:type="gramStart"/>
      <w:r w:rsidRPr="00402D01">
        <w:rPr>
          <w:i/>
        </w:rPr>
        <w:t>schema:creator</w:t>
      </w:r>
      <w:proofErr w:type="spellEnd"/>
      <w:proofErr w:type="gramEnd"/>
      <w:r w:rsidRPr="003713AF">
        <w:rPr>
          <w:i/>
        </w:rPr>
        <w:t xml:space="preserve"> </w:t>
      </w:r>
      <w:r>
        <w:t xml:space="preserve">property, </w:t>
      </w:r>
      <w:del w:id="116" w:author="Roderic Page" w:date="2019-02-14T13:22:00Z">
        <w:r w:rsidDel="00AF075B">
          <w:delText xml:space="preserve">instead </w:delText>
        </w:r>
      </w:del>
      <w:r>
        <w:t xml:space="preserve">the creator of a work is a Role, which in turn has the author as </w:t>
      </w:r>
      <w:ins w:id="117" w:author="Roderic Page" w:date="2019-02-14T13:27:00Z">
        <w:r w:rsidR="005D7ED7">
          <w:t>its</w:t>
        </w:r>
      </w:ins>
      <w:del w:id="118" w:author="Roderic Page" w:date="2019-02-14T13:27:00Z">
        <w:r w:rsidDel="005D7ED7">
          <w:delText>a</w:delText>
        </w:r>
      </w:del>
      <w:r>
        <w:t xml:space="preserve"> creator property. </w:t>
      </w:r>
      <w:ins w:id="119" w:author="Roderic Page" w:date="2019-02-14T13:27:00Z">
        <w:r w:rsidR="005D7ED7">
          <w:t>We can then store t</w:t>
        </w:r>
      </w:ins>
      <w:del w:id="120" w:author="Roderic Page" w:date="2019-02-14T13:27:00Z">
        <w:r w:rsidDel="005D7ED7">
          <w:delText>T</w:delText>
        </w:r>
      </w:del>
      <w:r>
        <w:t xml:space="preserve">he position of author in the list of authors </w:t>
      </w:r>
      <w:ins w:id="121" w:author="Roderic Page" w:date="2019-02-18T17:13:00Z">
        <w:r w:rsidR="003621C3">
          <w:t>using</w:t>
        </w:r>
      </w:ins>
      <w:del w:id="122" w:author="Roderic Page" w:date="2019-02-18T17:13:00Z">
        <w:r w:rsidDel="003621C3">
          <w:delText>is</w:delText>
        </w:r>
      </w:del>
      <w:r>
        <w:t xml:space="preserve"> </w:t>
      </w:r>
      <w:del w:id="123" w:author="Roderic Page" w:date="2019-02-14T13:27:00Z">
        <w:r w:rsidDel="005D7ED7">
          <w:delText xml:space="preserve">stored using </w:delText>
        </w:r>
      </w:del>
      <w:r>
        <w:t xml:space="preserve">the </w:t>
      </w:r>
      <w:proofErr w:type="spellStart"/>
      <w:proofErr w:type="gramStart"/>
      <w:r w:rsidRPr="003713AF">
        <w:rPr>
          <w:i/>
        </w:rPr>
        <w:t>schema:roleName</w:t>
      </w:r>
      <w:proofErr w:type="spellEnd"/>
      <w:proofErr w:type="gramEnd"/>
      <w:r>
        <w:t xml:space="preserve"> property (e.g., “1”, “2”, etc.) (</w:t>
      </w:r>
      <w:fldSimple w:instr=" REF _Ref531455805 ">
        <w:r w:rsidR="00F74475">
          <w:t xml:space="preserve">Figure </w:t>
        </w:r>
        <w:r w:rsidR="00F74475">
          <w:rPr>
            <w:noProof/>
          </w:rPr>
          <w:t>2</w:t>
        </w:r>
      </w:fldSimple>
      <w:r>
        <w:t>).</w:t>
      </w:r>
      <w:ins w:id="124" w:author="Roderic Page" w:date="2019-02-14T13:01:00Z">
        <w:r w:rsidR="00F56D8F">
          <w:t xml:space="preserve"> </w:t>
        </w:r>
      </w:ins>
    </w:p>
    <w:p w14:paraId="3D33885D" w14:textId="77777777" w:rsidR="003713AF" w:rsidRDefault="003713AF"/>
    <w:p w14:paraId="7D03282E" w14:textId="77777777" w:rsidR="0065360F" w:rsidRDefault="0054724B" w:rsidP="003713AF">
      <w:pPr>
        <w:pStyle w:val="Heading3"/>
      </w:pPr>
      <w:r>
        <w:t>Identifiers</w:t>
      </w:r>
    </w:p>
    <w:p w14:paraId="5623F0E4" w14:textId="1FC46460" w:rsidR="00402D01" w:rsidRDefault="0054724B" w:rsidP="00503B70">
      <w:pPr>
        <w:rPr>
          <w:ins w:id="125" w:author="Roderic Page" w:date="2019-02-14T16:50:00Z"/>
        </w:rPr>
      </w:pPr>
      <w:r>
        <w:t>Identifiers are both central to any attempt to link data together, and at the same time can be one of the major obstacles to creating links. Ideally identifiers should be globally unique, persistent, and each entity would have only a single identifier. In reality, entities may have many identifiers, typically minted by different databases, and identifiers may change, or at least have multiple representations. For example, D</w:t>
      </w:r>
      <w:r w:rsidR="008F6D98">
        <w:t>OIs may contain upper and lower</w:t>
      </w:r>
      <w:r>
        <w:t>case letters, but are actually case insensitive. Some databases may cho</w:t>
      </w:r>
      <w:r w:rsidR="008F6D98">
        <w:t>o</w:t>
      </w:r>
      <w:r>
        <w:t xml:space="preserve">se to store DOIs in lower case form, others in upper case, or any combination in between. Identifiers typically require dereferencing and the mechanism for </w:t>
      </w:r>
      <w:r>
        <w:lastRenderedPageBreak/>
        <w:t xml:space="preserve">this may evolve over time, often for reasons outside the control of the organisation that minted the identifier. DOIs are </w:t>
      </w:r>
      <w:ins w:id="126" w:author="Roderic Page" w:date="2019-02-18T17:13:00Z">
        <w:r w:rsidR="003621C3">
          <w:t xml:space="preserve">currently </w:t>
        </w:r>
      </w:ins>
      <w:r>
        <w:t>dereferenced (</w:t>
      </w:r>
      <w:r w:rsidR="00402D01">
        <w:t>“resolved”) using the web proxy</w:t>
      </w:r>
      <w:r>
        <w:t xml:space="preserve"> https://doi.org. This proxy recently switched from the HTTP to the HTTPS protocol, </w:t>
      </w:r>
      <w:ins w:id="127" w:author="Roderic Page" w:date="2019-02-14T16:47:00Z">
        <w:r w:rsidR="00503B70">
          <w:t xml:space="preserve">so </w:t>
        </w:r>
      </w:ins>
      <w:ins w:id="128" w:author="Roderic Page" w:date="2019-02-14T16:48:00Z">
        <w:r w:rsidR="00503B70">
          <w:t xml:space="preserve">that </w:t>
        </w:r>
      </w:ins>
      <w:ins w:id="129" w:author="Roderic Page" w:date="2019-02-14T16:47:00Z">
        <w:r w:rsidR="00503B70">
          <w:t xml:space="preserve">databases </w:t>
        </w:r>
      </w:ins>
      <w:ins w:id="130" w:author="Roderic Page" w:date="2019-02-14T16:48:00Z">
        <w:r w:rsidR="00503B70">
          <w:t xml:space="preserve">populated before and after this switch may store the same DOI as different strings (the older database using http://, the newer using </w:t>
        </w:r>
      </w:ins>
      <w:ins w:id="131" w:author="Roderic Page" w:date="2019-02-14T16:50:00Z">
        <w:r w:rsidR="00503B70">
          <w:fldChar w:fldCharType="begin"/>
        </w:r>
        <w:r w:rsidR="00503B70">
          <w:instrText xml:space="preserve"> HYPERLINK "</w:instrText>
        </w:r>
      </w:ins>
      <w:ins w:id="132" w:author="Roderic Page" w:date="2019-02-14T16:48:00Z">
        <w:r w:rsidR="00503B70">
          <w:instrText>https://)</w:instrText>
        </w:r>
      </w:ins>
      <w:ins w:id="133" w:author="Roderic Page" w:date="2019-02-14T16:50:00Z">
        <w:r w:rsidR="00503B70">
          <w:instrText xml:space="preserve">" </w:instrText>
        </w:r>
        <w:r w:rsidR="00503B70">
          <w:fldChar w:fldCharType="separate"/>
        </w:r>
      </w:ins>
      <w:ins w:id="134" w:author="Roderic Page" w:date="2019-02-14T16:48:00Z">
        <w:r w:rsidR="00503B70" w:rsidRPr="00E7009D">
          <w:rPr>
            <w:rStyle w:val="Hyperlink"/>
          </w:rPr>
          <w:t>https://)</w:t>
        </w:r>
      </w:ins>
      <w:ins w:id="135" w:author="Roderic Page" w:date="2019-02-14T16:50:00Z">
        <w:r w:rsidR="00503B70">
          <w:fldChar w:fldCharType="end"/>
        </w:r>
      </w:ins>
      <w:ins w:id="136" w:author="Roderic Page" w:date="2019-02-14T16:48:00Z">
        <w:r w:rsidR="00503B70">
          <w:t xml:space="preserve"> </w:t>
        </w:r>
      </w:ins>
      <w:ins w:id="137" w:author="Roderic Page" w:date="2019-02-14T16:50:00Z">
        <w:r w:rsidR="00503B70">
          <w:t xml:space="preserve">which complicates matching records in the two databases. </w:t>
        </w:r>
      </w:ins>
      <w:del w:id="138" w:author="Roderic Page" w:date="2019-02-14T16:50:00Z">
        <w:r w:rsidDel="00503B70">
          <w:delText>immediately rendering out of date any DOIs stored URLs st</w:delText>
        </w:r>
        <w:r w:rsidR="00402D01" w:rsidDel="00503B70">
          <w:delText>arting with the prefix “http://”</w:delText>
        </w:r>
        <w:r w:rsidDel="00503B70">
          <w:delText xml:space="preserve">. </w:delText>
        </w:r>
      </w:del>
      <w:r>
        <w:t>To minimise the impact of these kinds of changes, Ozymandias stores identifiers both as URLs (where appropriate) but also as property-value pairs (</w:t>
      </w:r>
      <w:ins w:id="139" w:author="Roderic Page" w:date="2019-02-18T17:14:00Z">
        <w:r w:rsidR="003621C3">
          <w:t xml:space="preserve">using </w:t>
        </w:r>
      </w:ins>
      <w:proofErr w:type="spellStart"/>
      <w:proofErr w:type="gramStart"/>
      <w:r w:rsidRPr="003713AF">
        <w:rPr>
          <w:i/>
        </w:rPr>
        <w:t>schema:PropertyValue</w:t>
      </w:r>
      <w:proofErr w:type="spellEnd"/>
      <w:proofErr w:type="gramEnd"/>
      <w:r>
        <w:t xml:space="preserve">) where the </w:t>
      </w:r>
      <w:proofErr w:type="spellStart"/>
      <w:r w:rsidRPr="003713AF">
        <w:rPr>
          <w:i/>
        </w:rPr>
        <w:t>schema:value</w:t>
      </w:r>
      <w:proofErr w:type="spellEnd"/>
      <w:r>
        <w:t xml:space="preserve"> property stores the identifier string stripped of any dereferencing prefix. For example, a DOI https://doi.org/10.5134/176044 would be stored as a </w:t>
      </w:r>
      <w:proofErr w:type="spellStart"/>
      <w:proofErr w:type="gramStart"/>
      <w:r w:rsidRPr="003713AF">
        <w:rPr>
          <w:i/>
        </w:rPr>
        <w:t>schema:PropertyValue</w:t>
      </w:r>
      <w:proofErr w:type="spellEnd"/>
      <w:proofErr w:type="gramEnd"/>
      <w:r>
        <w:t xml:space="preserve"> with </w:t>
      </w:r>
      <w:proofErr w:type="spellStart"/>
      <w:r w:rsidRPr="008F6D98">
        <w:rPr>
          <w:i/>
        </w:rPr>
        <w:t>schema:propertyID</w:t>
      </w:r>
      <w:proofErr w:type="spellEnd"/>
      <w:r>
        <w:t xml:space="preserve"> “</w:t>
      </w:r>
      <w:proofErr w:type="spellStart"/>
      <w:r>
        <w:t>doi</w:t>
      </w:r>
      <w:proofErr w:type="spellEnd"/>
      <w:r>
        <w:t xml:space="preserve">” and </w:t>
      </w:r>
      <w:proofErr w:type="spellStart"/>
      <w:r w:rsidRPr="008F6D98">
        <w:rPr>
          <w:i/>
        </w:rPr>
        <w:t>schema:value</w:t>
      </w:r>
      <w:proofErr w:type="spellEnd"/>
      <w:r>
        <w:t xml:space="preserve"> “10.5134/176044” (</w:t>
      </w:r>
      <w:fldSimple w:instr=" REF _Ref531455791 ">
        <w:r w:rsidR="00F74475">
          <w:t xml:space="preserve">Figure </w:t>
        </w:r>
        <w:r w:rsidR="00F74475">
          <w:rPr>
            <w:noProof/>
          </w:rPr>
          <w:t>3</w:t>
        </w:r>
      </w:fldSimple>
      <w:r>
        <w:t xml:space="preserve">). </w:t>
      </w:r>
    </w:p>
    <w:p w14:paraId="30DFDA59" w14:textId="77777777" w:rsidR="00503B70" w:rsidRDefault="00503B70" w:rsidP="00503B70"/>
    <w:p w14:paraId="39C011B3" w14:textId="77777777" w:rsidR="0065360F" w:rsidRDefault="0054724B" w:rsidP="00402D01">
      <w:pPr>
        <w:pStyle w:val="Heading3"/>
      </w:pPr>
      <w:r>
        <w:t>Citations</w:t>
      </w:r>
    </w:p>
    <w:p w14:paraId="1873E1D0" w14:textId="4C39E137" w:rsidR="0065360F" w:rsidRDefault="0054724B">
      <w:r>
        <w:t xml:space="preserve">One paper citing another can be represented by a direct link between two identifiers, for example a link between the DOIs of the citing and the cited work. </w:t>
      </w:r>
      <w:proofErr w:type="spellStart"/>
      <w:r>
        <w:t>CrossRef</w:t>
      </w:r>
      <w:proofErr w:type="spellEnd"/>
      <w:r>
        <w:t xml:space="preserve"> provides lists of literature cited for many of the works in its database, and many of these cited works themselves have DOIs</w:t>
      </w:r>
      <w:ins w:id="140" w:author="Roderic Page" w:date="2019-02-11T15:53:00Z">
        <w:r w:rsidR="00BE2799">
          <w:t>.</w:t>
        </w:r>
      </w:ins>
      <w:r>
        <w:t xml:space="preserve"> Hence if we have a DOI for a work we can immediately populate the triple store with citation links. This works well if both works have a DOI, but many taxonomically relevant works do not have these identifiers. Even for those works that do have DOIs, these may not have been available at the time the citing work was deposited by a publisher, for example, if the cited work has only recently been assigned a DOI.</w:t>
      </w:r>
    </w:p>
    <w:p w14:paraId="30AA9D9D" w14:textId="77777777" w:rsidR="003713AF" w:rsidRDefault="003713AF"/>
    <w:p w14:paraId="1C6D5A97" w14:textId="77777777" w:rsidR="0065360F" w:rsidRDefault="0054724B">
      <w:pPr>
        <w:ind w:firstLine="432"/>
      </w:pPr>
      <w:r>
        <w:t xml:space="preserve">To expand the citation links beyond just those works with DOIs I also generated an identifier for each work modelled on the Serial Item and Contribution Identifier (SICI). This identifier comprised the International Standard Serial Number (ISSN) of the journal, together with the volume, and the starting page. This triple uniquely identifies most articles, and is easy to generate. SICIs were generated for works harvested from the Australian Faunal Directory, and from the lists of literature cited obtained from </w:t>
      </w:r>
      <w:proofErr w:type="spellStart"/>
      <w:r>
        <w:t>CrossRef</w:t>
      </w:r>
      <w:proofErr w:type="spellEnd"/>
      <w:r>
        <w:t xml:space="preserve">, and were stored as </w:t>
      </w:r>
      <w:proofErr w:type="spellStart"/>
      <w:proofErr w:type="gramStart"/>
      <w:r w:rsidRPr="003713AF">
        <w:rPr>
          <w:i/>
        </w:rPr>
        <w:t>schema:PropertyValue</w:t>
      </w:r>
      <w:proofErr w:type="spellEnd"/>
      <w:proofErr w:type="gramEnd"/>
      <w:r>
        <w:t xml:space="preserve"> pairs in the same way as DOIs and other identifiers. By matching SICIs it was possible to expand citation links beyond those where both works had DOIs.</w:t>
      </w:r>
    </w:p>
    <w:p w14:paraId="2A39226E" w14:textId="77777777" w:rsidR="003713AF" w:rsidRDefault="003713AF">
      <w:pPr>
        <w:ind w:firstLine="432"/>
      </w:pPr>
    </w:p>
    <w:p w14:paraId="6CEAAC0D" w14:textId="77777777" w:rsidR="0065360F" w:rsidRDefault="0054724B" w:rsidP="003713AF">
      <w:pPr>
        <w:pStyle w:val="Heading3"/>
      </w:pPr>
      <w:r>
        <w:t xml:space="preserve">Populating the knowledge graph </w:t>
      </w:r>
    </w:p>
    <w:p w14:paraId="01D7639D" w14:textId="7C07978C" w:rsidR="0065360F" w:rsidRDefault="0054724B">
      <w:r>
        <w:t xml:space="preserve">Perhaps the biggest challenge in constructing a knowledge graph is to map names or descriptions of entities to one or more globally unique identifiers. In some </w:t>
      </w:r>
      <w:proofErr w:type="gramStart"/>
      <w:r>
        <w:t>cases</w:t>
      </w:r>
      <w:proofErr w:type="gramEnd"/>
      <w:r>
        <w:t xml:space="preserve"> the sources </w:t>
      </w:r>
      <w:ins w:id="141" w:author="Roderic Page" w:date="2019-02-11T15:53:00Z">
        <w:r w:rsidR="00BE2799">
          <w:t xml:space="preserve">of </w:t>
        </w:r>
      </w:ins>
      <w:r>
        <w:t xml:space="preserve">data will already have identifiers. Taxa in the ALA each have a unique identifier (a LSID), as do taxa and publications in the AFD (which use UUIDs). The ALA and AFD share the same taxon identifiers, which makes linking the two databases straightforward. However, these identifiers are local in the sense that they are primary keys for local databases that have been converted into URLs. The knowledge graph can only grow if we use external identifiers that are shared by other databases, or at least map local identifiers onto those external identifiers. For </w:t>
      </w:r>
      <w:proofErr w:type="gramStart"/>
      <w:r>
        <w:t>publications</w:t>
      </w:r>
      <w:proofErr w:type="gramEnd"/>
      <w:r>
        <w:t xml:space="preserve"> this is </w:t>
      </w:r>
      <w:r>
        <w:lastRenderedPageBreak/>
        <w:t xml:space="preserve">straightforward in the sense that a publication in a database of Australian animals can be unambiguously mapped onto the publication in, say, a database for Japanese animals. However, a </w:t>
      </w:r>
      <w:proofErr w:type="spellStart"/>
      <w:r>
        <w:t>taxon</w:t>
      </w:r>
      <w:proofErr w:type="spellEnd"/>
      <w:r>
        <w:t xml:space="preserve"> as defined in the Australian Faunal Directory may not correspond exactly to a </w:t>
      </w:r>
      <w:proofErr w:type="spellStart"/>
      <w:r>
        <w:t>taxon</w:t>
      </w:r>
      <w:proofErr w:type="spellEnd"/>
      <w:r>
        <w:t xml:space="preserve"> with the</w:t>
      </w:r>
      <w:r w:rsidR="00A11C8A">
        <w:t xml:space="preserve"> same name in another</w:t>
      </w:r>
      <w:r>
        <w:t>.</w:t>
      </w:r>
    </w:p>
    <w:p w14:paraId="3F153F4C" w14:textId="77777777" w:rsidR="00A11C8A" w:rsidRDefault="00A11C8A"/>
    <w:p w14:paraId="2D2A2878" w14:textId="77777777" w:rsidR="0065360F" w:rsidRDefault="0054724B" w:rsidP="00A11C8A">
      <w:pPr>
        <w:pStyle w:val="Heading3"/>
      </w:pPr>
      <w:r>
        <w:t>Reconciling works</w:t>
      </w:r>
    </w:p>
    <w:p w14:paraId="455F569D" w14:textId="3F7BAA69" w:rsidR="0065360F" w:rsidRDefault="0054724B">
      <w:r>
        <w:t>For the works in AFD</w:t>
      </w:r>
      <w:ins w:id="142" w:author="Roderic Page" w:date="2019-02-11T15:54:00Z">
        <w:r w:rsidR="00BE2799">
          <w:t>,</w:t>
        </w:r>
      </w:ins>
      <w:r>
        <w:t xml:space="preserve"> I searched for DOIs using the API provided by </w:t>
      </w:r>
      <w:proofErr w:type="spellStart"/>
      <w:r>
        <w:t>CrossRef</w:t>
      </w:r>
      <w:proofErr w:type="spellEnd"/>
      <w:r>
        <w:t xml:space="preserve">. If a reference was found the associated DOI was assigned to that reference. </w:t>
      </w:r>
      <w:proofErr w:type="spellStart"/>
      <w:r>
        <w:t>CrossRef</w:t>
      </w:r>
      <w:proofErr w:type="spellEnd"/>
      <w:r>
        <w:t xml:space="preserve"> is not the only registration agency for DOIs, there are several others that are used by digital libraries and publishers, such as </w:t>
      </w:r>
      <w:proofErr w:type="spellStart"/>
      <w:r>
        <w:t>DataCite</w:t>
      </w:r>
      <w:proofErr w:type="spellEnd"/>
      <w:r>
        <w:t>, the multilingual European Registration Agency (</w:t>
      </w:r>
      <w:proofErr w:type="spellStart"/>
      <w:r>
        <w:t>mEDRA</w:t>
      </w:r>
      <w:proofErr w:type="spellEnd"/>
      <w:r>
        <w:t xml:space="preserve">), and </w:t>
      </w:r>
      <w:proofErr w:type="spellStart"/>
      <w:r>
        <w:t>Airiti</w:t>
      </w:r>
      <w:proofErr w:type="spellEnd"/>
      <w:r>
        <w:t xml:space="preserve"> (</w:t>
      </w:r>
      <w:proofErr w:type="spellStart"/>
      <w:r>
        <w:rPr>
          <w:rFonts w:ascii="PingFang SC Regular" w:eastAsia="PingFang SC Regular" w:hAnsi="PingFang SC Regular" w:cs="PingFang SC Regular"/>
        </w:rPr>
        <w:t>華藝數位</w:t>
      </w:r>
      <w:proofErr w:type="spellEnd"/>
      <w:r>
        <w:t xml:space="preserve">). Most of these agencies lack the discovery services provided by </w:t>
      </w:r>
      <w:proofErr w:type="spellStart"/>
      <w:r>
        <w:t>CrossRef</w:t>
      </w:r>
      <w:proofErr w:type="spellEnd"/>
      <w:r>
        <w:t>, so for these DOIs I harvested the article metadata using a combination of web services and screen scraping, created a local MySQL database to store the metadata, and used that database to match references to DOIs. This database was also used to match articles to other classes of identifiers, such as Handles and URLs.</w:t>
      </w:r>
    </w:p>
    <w:p w14:paraId="758AA8C3" w14:textId="77777777" w:rsidR="00A11C8A" w:rsidRDefault="00A11C8A"/>
    <w:p w14:paraId="637937F9" w14:textId="77777777" w:rsidR="0065360F" w:rsidRDefault="0054724B">
      <w:pPr>
        <w:ind w:firstLine="432"/>
      </w:pPr>
      <w:r>
        <w:t>Australian natural history institutions are significant publishers of biodiversity literature, and much of this has been scanned by the Biodiversity Heritage Library in Australia. As a consequence many of the articles in the knowledge graph were a</w:t>
      </w:r>
      <w:r w:rsidR="00A11C8A">
        <w:t xml:space="preserve">vailable in my </w:t>
      </w:r>
      <w:proofErr w:type="spellStart"/>
      <w:r w:rsidR="00A11C8A">
        <w:t>BioStor</w:t>
      </w:r>
      <w:proofErr w:type="spellEnd"/>
      <w:r w:rsidR="00A11C8A">
        <w:t xml:space="preserve"> project </w:t>
      </w:r>
      <w:r w:rsidR="00A11C8A">
        <w:fldChar w:fldCharType="begin"/>
      </w:r>
      <w:r w:rsidR="00A11C8A">
        <w:instrText xml:space="preserve"> ADDIN ZOTERO_ITEM CSL_CITATION {"citationID":"3h1noyFu","properties":{"formattedCitation":"(Page, 2011)","plainCitation":"(Page, 2011)","noteIndex":0},"citationItems":[{"id":660,"uris":["http://zotero.org/users/4491854/items/N4NKXRB4"],"uri":["http://zotero.org/users/4491854/items/N4NKXRB4"],"itemData":{"id":660,"type":"article-journal","title":"Extracting scientific articles from a large digital archive: BioStor and the Biodiversity Heritage Library","container-title":"BMC Bioinformatics","page":"187","volume":"12","issue":"1","source":"BioMed Central","abstract":"The Biodiversity Heritage Library (BHL) is a large digital archive of legacy biological literature, comprising over 31 million pages scanned from books, monographs, and journals. During the digitisation process basic metadata about the scanned items is recorded, but not article-level metadata. Given that the article is the standard unit of citation, this makes it difficult to locate cited literature in BHL. Adding the ability to easily find articles in BHL would greatly enhance the value of the archive.","DOI":"10.1186/1471-2105-12-187","ISSN":"1471-2105","shortTitle":"Extracting scientific articles from a large digital archive","journalAbbreviation":"BMC Bioinformatics","author":[{"family":"Page","given":"Roderic DM"}],"issued":{"date-parts":[["2011",5,23]]}}}],"schema":"https://github.com/citation-style-language/schema/raw/master/csl-citation.json"} </w:instrText>
      </w:r>
      <w:r w:rsidR="00A11C8A">
        <w:fldChar w:fldCharType="separate"/>
      </w:r>
      <w:r w:rsidR="00A11C8A">
        <w:rPr>
          <w:noProof/>
        </w:rPr>
        <w:t>(Page, 2011)</w:t>
      </w:r>
      <w:r w:rsidR="00A11C8A">
        <w:fldChar w:fldCharType="end"/>
      </w:r>
      <w:r>
        <w:t xml:space="preserve">. Identifiers for these articles were found by matching using the </w:t>
      </w:r>
      <w:proofErr w:type="spellStart"/>
      <w:r>
        <w:t>BioStor</w:t>
      </w:r>
      <w:proofErr w:type="spellEnd"/>
      <w:r>
        <w:t xml:space="preserve"> </w:t>
      </w:r>
      <w:proofErr w:type="spellStart"/>
      <w:r>
        <w:t>OpenURL</w:t>
      </w:r>
      <w:proofErr w:type="spellEnd"/>
      <w:r>
        <w:t xml:space="preserve"> service.</w:t>
      </w:r>
    </w:p>
    <w:p w14:paraId="4D1FF7A5" w14:textId="77777777" w:rsidR="008B5D61" w:rsidRDefault="008B5D61">
      <w:pPr>
        <w:ind w:firstLine="432"/>
      </w:pPr>
    </w:p>
    <w:p w14:paraId="3C654477" w14:textId="77777777" w:rsidR="0065360F" w:rsidRDefault="0054724B" w:rsidP="00A11C8A">
      <w:pPr>
        <w:pStyle w:val="Heading3"/>
      </w:pPr>
      <w:r>
        <w:t>Reconciling authors</w:t>
      </w:r>
    </w:p>
    <w:p w14:paraId="79A38CD5" w14:textId="0044BC58" w:rsidR="00D9646C" w:rsidRDefault="0054724B" w:rsidP="007A27DE">
      <w:r>
        <w:t xml:space="preserve">Multiple approaches were used to match author names to external identifiers. Metadata for DOIs from </w:t>
      </w:r>
      <w:proofErr w:type="spellStart"/>
      <w:r>
        <w:t>CrossRef</w:t>
      </w:r>
      <w:proofErr w:type="spellEnd"/>
      <w:r>
        <w:t xml:space="preserve"> would sometimes include ORCID ids for authors. The ORCID record for each ORCID id was retrieved using the ORCID API and converted to a set of RDF triples linking the identifiers for a work (e.g., DOI) to a person’s ORCID. These triples modelled the order of authorship using </w:t>
      </w:r>
      <w:proofErr w:type="spellStart"/>
      <w:proofErr w:type="gramStart"/>
      <w:r w:rsidRPr="00A11C8A">
        <w:rPr>
          <w:i/>
        </w:rPr>
        <w:t>schema:Role</w:t>
      </w:r>
      <w:proofErr w:type="spellEnd"/>
      <w:proofErr w:type="gramEnd"/>
      <w:r>
        <w:t xml:space="preserve"> as described above. Similarly, I parsed </w:t>
      </w:r>
      <w:proofErr w:type="spellStart"/>
      <w:r>
        <w:t>Wikispecies</w:t>
      </w:r>
      <w:proofErr w:type="spellEnd"/>
      <w:r>
        <w:t xml:space="preserve"> pages </w:t>
      </w:r>
      <w:ins w:id="143" w:author="Roderic Page" w:date="2019-02-11T18:18:00Z">
        <w:r w:rsidR="005F35C6">
          <w:t>(</w:t>
        </w:r>
        <w:r w:rsidR="005F35C6">
          <w:fldChar w:fldCharType="begin"/>
        </w:r>
        <w:r w:rsidR="005F35C6">
          <w:instrText xml:space="preserve"> HYPERLINK "https://species.wikimedia.org" </w:instrText>
        </w:r>
        <w:r w:rsidR="005F35C6">
          <w:fldChar w:fldCharType="separate"/>
        </w:r>
        <w:r w:rsidR="005F35C6" w:rsidRPr="00E7009D">
          <w:rPr>
            <w:rStyle w:val="Hyperlink"/>
          </w:rPr>
          <w:t>https://species.wikimedia.org</w:t>
        </w:r>
        <w:r w:rsidR="005F35C6">
          <w:fldChar w:fldCharType="end"/>
        </w:r>
        <w:r w:rsidR="005F35C6">
          <w:t xml:space="preserve">) </w:t>
        </w:r>
      </w:ins>
      <w:r>
        <w:t xml:space="preserve">and extracted bibliographic records for works identified by a DOI, and constructed triples linking the work to its authors where those authors had their own </w:t>
      </w:r>
      <w:proofErr w:type="spellStart"/>
      <w:r>
        <w:t>Wikispecies</w:t>
      </w:r>
      <w:proofErr w:type="spellEnd"/>
      <w:r>
        <w:t xml:space="preserve"> page. Hence to match authors in the knowledge graph to authors in ORCID or </w:t>
      </w:r>
      <w:proofErr w:type="spellStart"/>
      <w:r>
        <w:t>Wikispecies</w:t>
      </w:r>
      <w:proofErr w:type="spellEnd"/>
      <w:r>
        <w:t xml:space="preserve">, we can ask whether the same pairing of work and author name appears in both databases. For example, we can retrieve the second author of a work in the knowledge graph and in ORCID by querying by DOI for the work and restricting the value of </w:t>
      </w:r>
      <w:proofErr w:type="spellStart"/>
      <w:proofErr w:type="gramStart"/>
      <w:r w:rsidRPr="00A11C8A">
        <w:rPr>
          <w:i/>
        </w:rPr>
        <w:t>schema:roleName</w:t>
      </w:r>
      <w:proofErr w:type="spellEnd"/>
      <w:proofErr w:type="gramEnd"/>
      <w:r>
        <w:t xml:space="preserve"> to “2” (</w:t>
      </w:r>
      <w:fldSimple w:instr=" REF _Ref531455869 ">
        <w:r w:rsidR="00F74475">
          <w:t xml:space="preserve">Figure </w:t>
        </w:r>
        <w:r w:rsidR="00F74475">
          <w:rPr>
            <w:noProof/>
          </w:rPr>
          <w:t>4</w:t>
        </w:r>
      </w:fldSimple>
      <w:r>
        <w:t xml:space="preserve">). As a final </w:t>
      </w:r>
      <w:proofErr w:type="gramStart"/>
      <w:r>
        <w:t>check</w:t>
      </w:r>
      <w:proofErr w:type="gramEnd"/>
      <w:r>
        <w:t xml:space="preserve"> we can compare the author names and accept only those names whose similarity exceeds a threshold. In this </w:t>
      </w:r>
      <w:proofErr w:type="gramStart"/>
      <w:r>
        <w:t>way</w:t>
      </w:r>
      <w:proofErr w:type="gramEnd"/>
      <w:r>
        <w:t xml:space="preserve"> we can automate the matching authors across databases. </w:t>
      </w:r>
    </w:p>
    <w:p w14:paraId="55C74F3F" w14:textId="77777777" w:rsidR="00A11C8A" w:rsidRDefault="00A11C8A"/>
    <w:p w14:paraId="5A380571" w14:textId="77777777" w:rsidR="0065360F" w:rsidRDefault="0054724B" w:rsidP="00A11C8A">
      <w:pPr>
        <w:pStyle w:val="Heading3"/>
      </w:pPr>
      <w:r>
        <w:lastRenderedPageBreak/>
        <w:t>Data sources</w:t>
      </w:r>
    </w:p>
    <w:p w14:paraId="3235ACEC" w14:textId="77777777" w:rsidR="0065360F" w:rsidRDefault="0054724B">
      <w:r>
        <w:t xml:space="preserve">I used several different strategies to convert data into the triples required for the knowledge graph. If the source data was in the form of CSV files (e.g., the Australian Faunal Directory) it was imported into a MySQL database, and PHP scripts were written to further clean the data and map it to any external identifiers. Once the data was cleaned and linked, a PHP script was used to export the data in N-triples format. </w:t>
      </w:r>
    </w:p>
    <w:p w14:paraId="5037B0A7" w14:textId="77777777" w:rsidR="00A11C8A" w:rsidRDefault="00A11C8A"/>
    <w:p w14:paraId="0380C51F" w14:textId="41EDF4C8" w:rsidR="0065360F" w:rsidRDefault="0054724B">
      <w:pPr>
        <w:ind w:firstLine="432"/>
      </w:pPr>
      <w:r>
        <w:t xml:space="preserve">Several sources of data (Atlas of Living Australia, </w:t>
      </w:r>
      <w:proofErr w:type="spellStart"/>
      <w:r>
        <w:t>CrossRef</w:t>
      </w:r>
      <w:proofErr w:type="spellEnd"/>
      <w:r>
        <w:t xml:space="preserve">, ORCID, </w:t>
      </w:r>
      <w:proofErr w:type="spellStart"/>
      <w:r>
        <w:t>Wikispecies</w:t>
      </w:r>
      <w:proofErr w:type="spellEnd"/>
      <w:r>
        <w:t xml:space="preserve">, and Biodiversity Literature Repository) were accessed via their APIs. For </w:t>
      </w:r>
      <w:proofErr w:type="gramStart"/>
      <w:r>
        <w:t>ALA</w:t>
      </w:r>
      <w:proofErr w:type="gramEnd"/>
      <w:r>
        <w:t xml:space="preserve"> a list of all animal taxa was obtained from the ALA web site, then the JSON record for each taxon was harvested. For </w:t>
      </w:r>
      <w:proofErr w:type="spellStart"/>
      <w:r>
        <w:t>CrossRef</w:t>
      </w:r>
      <w:proofErr w:type="spellEnd"/>
      <w:r>
        <w:t xml:space="preserve">, data was harvested for just those DOIs found by the bibliographic string to DOI mapping process described above. These DOIs were also submitted to a custom script that queried the ORCID database to discover whether any authors had works with those DOIs in their ORCID profile. If this was the case, the corresponding ORCID profile was downloaded. Each DOI was also used as a query term for searching </w:t>
      </w:r>
      <w:proofErr w:type="spellStart"/>
      <w:r>
        <w:t>Wikispecies</w:t>
      </w:r>
      <w:proofErr w:type="spellEnd"/>
      <w:r>
        <w:t xml:space="preserve"> using its API with the “list” parameter set to “</w:t>
      </w:r>
      <w:proofErr w:type="spellStart"/>
      <w:r>
        <w:t>exturlusage</w:t>
      </w:r>
      <w:proofErr w:type="spellEnd"/>
      <w:r>
        <w:t>” to find wiki pages that mentioned that DOI. Pages found were retrieved in XML format using the API, any references on that page parsed and converted into JSON. All JSON documents obtained from these sources were store</w:t>
      </w:r>
      <w:r w:rsidR="00A11C8A">
        <w:t xml:space="preserve">d in </w:t>
      </w:r>
      <w:proofErr w:type="spellStart"/>
      <w:r w:rsidR="00A11C8A">
        <w:t>CouchDB</w:t>
      </w:r>
      <w:proofErr w:type="spellEnd"/>
      <w:r w:rsidR="00A11C8A">
        <w:t xml:space="preserve"> databases </w:t>
      </w:r>
      <w:ins w:id="144" w:author="Roderic Page" w:date="2019-02-11T16:36:00Z">
        <w:r w:rsidR="00C70C8C">
          <w:t>(</w:t>
        </w:r>
        <w:r w:rsidR="00C70C8C">
          <w:fldChar w:fldCharType="begin"/>
        </w:r>
        <w:r w:rsidR="00C70C8C">
          <w:instrText xml:space="preserve"> HYPERLINK "</w:instrText>
        </w:r>
        <w:r w:rsidR="00C70C8C" w:rsidRPr="00C70C8C">
          <w:instrText>http://couchdb.apache.org</w:instrText>
        </w:r>
        <w:r w:rsidR="00C70C8C">
          <w:instrText xml:space="preserve">)" </w:instrText>
        </w:r>
        <w:r w:rsidR="00C70C8C">
          <w:fldChar w:fldCharType="separate"/>
        </w:r>
        <w:r w:rsidR="00C70C8C" w:rsidRPr="00E7009D">
          <w:rPr>
            <w:rStyle w:val="Hyperlink"/>
          </w:rPr>
          <w:t>http://couchdb.apache.org)</w:t>
        </w:r>
        <w:r w:rsidR="00C70C8C">
          <w:fldChar w:fldCharType="end"/>
        </w:r>
        <w:r w:rsidR="00C70C8C">
          <w:t xml:space="preserve"> </w:t>
        </w:r>
      </w:ins>
      <w:del w:id="145" w:author="Roderic Page" w:date="2019-02-11T16:35:00Z">
        <w:r w:rsidDel="00C70C8C">
          <w:delText xml:space="preserve"> </w:delText>
        </w:r>
      </w:del>
      <w:r>
        <w:t xml:space="preserve">and custom </w:t>
      </w:r>
      <w:proofErr w:type="spellStart"/>
      <w:r>
        <w:t>CouchDB</w:t>
      </w:r>
      <w:proofErr w:type="spellEnd"/>
      <w:r>
        <w:t xml:space="preserve"> views were written in </w:t>
      </w:r>
      <w:proofErr w:type="spellStart"/>
      <w:r>
        <w:t>Javascript</w:t>
      </w:r>
      <w:proofErr w:type="spellEnd"/>
      <w:r>
        <w:t xml:space="preserve"> to convert the JSON documents into N-triples. </w:t>
      </w:r>
    </w:p>
    <w:p w14:paraId="7E16F08D" w14:textId="77777777" w:rsidR="00A11C8A" w:rsidRDefault="00A11C8A">
      <w:pPr>
        <w:ind w:firstLine="432"/>
      </w:pPr>
    </w:p>
    <w:p w14:paraId="51175D90" w14:textId="73E51FBF" w:rsidR="0065360F" w:rsidRDefault="0054724B">
      <w:pPr>
        <w:ind w:firstLine="432"/>
      </w:pPr>
      <w:r>
        <w:t xml:space="preserve">By </w:t>
      </w:r>
      <w:proofErr w:type="gramStart"/>
      <w:r>
        <w:t>default</w:t>
      </w:r>
      <w:proofErr w:type="gramEnd"/>
      <w:r>
        <w:t xml:space="preserve"> Ozymandias treats individual publications as a single, monolithic entity. However, some publishers such as </w:t>
      </w:r>
      <w:proofErr w:type="spellStart"/>
      <w:r>
        <w:t>PLoS</w:t>
      </w:r>
      <w:proofErr w:type="spellEnd"/>
      <w:r>
        <w:t xml:space="preserve"> and </w:t>
      </w:r>
      <w:proofErr w:type="spellStart"/>
      <w:r>
        <w:t>Pensoft</w:t>
      </w:r>
      <w:proofErr w:type="spellEnd"/>
      <w:r>
        <w:t xml:space="preserve"> provide DOIs for component parts of an article, such as individual figures. </w:t>
      </w:r>
      <w:del w:id="146" w:author="Roderic Page" w:date="2019-02-11T15:22:00Z">
        <w:r w:rsidR="00A11C8A" w:rsidDel="00D07881">
          <w:fldChar w:fldCharType="begin"/>
        </w:r>
        <w:r w:rsidR="00A11C8A" w:rsidDel="00D07881">
          <w:delInstrText xml:space="preserve"> ADDIN ZOTERO_ITEM CSL_CITATION {"citationID":"51QvtMDm","properties":{"formattedCitation":"(Egloff et al., 2017)","plainCitation":"(Egloff et al., 2017)","noteIndex":0},"citationItems":[{"id":618,"uris":["http://zotero.org/users/4491854/items/Y3WQET3I"],"uri":["http://zotero.org/users/4491854/items/Y3WQET3I"],"itemData":{"id":618,"type":"article-journal","title":"Copyright and the Use of Images as Biodiversity Data","container-title":"Research Ideas and Outcomes","page":"e12502","volume":"3","DOI":"10.3897/rio.3.e12502","ISSN":"2367-7163","author":[{"family":"Egloff","given":"Willi"},{"family":"Agosti","given":"Donat"},{"family":"Kishor","given":"Puneet"},{"family":"Patterson","given":"David"},{"family":"Miller","given":"Jeremy"}],"issued":{"date-parts":[["2017",3,6]]}}}],"schema":"https://github.com/citation-style-language/schema/raw/master/csl-citation.json"} </w:delInstrText>
        </w:r>
        <w:r w:rsidR="00A11C8A" w:rsidDel="00D07881">
          <w:fldChar w:fldCharType="separate"/>
        </w:r>
        <w:r w:rsidR="00A11C8A" w:rsidDel="00D07881">
          <w:rPr>
            <w:noProof/>
          </w:rPr>
          <w:delText>(Egloff et al., 2017)</w:delText>
        </w:r>
        <w:r w:rsidR="00A11C8A" w:rsidDel="00D07881">
          <w:fldChar w:fldCharType="end"/>
        </w:r>
        <w:r w:rsidR="00A11C8A" w:rsidDel="00D07881">
          <w:delText xml:space="preserve"> </w:delText>
        </w:r>
      </w:del>
      <w:proofErr w:type="spellStart"/>
      <w:ins w:id="147" w:author="Roderic Page" w:date="2019-02-11T15:22:00Z">
        <w:r w:rsidR="00D07881">
          <w:t>Egloff</w:t>
        </w:r>
        <w:proofErr w:type="spellEnd"/>
        <w:r w:rsidR="00D07881">
          <w:t xml:space="preserve"> et al. </w:t>
        </w:r>
      </w:ins>
      <w:ins w:id="148" w:author="Roderic Page" w:date="2019-02-11T15:21:00Z">
        <w:r w:rsidR="00B764C1">
          <w:fldChar w:fldCharType="begin"/>
        </w:r>
      </w:ins>
      <w:ins w:id="149" w:author="Roderic Page" w:date="2019-02-11T15:22:00Z">
        <w:r w:rsidR="00D07881">
          <w:instrText xml:space="preserve"> ADDIN ZOTERO_ITEM CSL_CITATION {"citationID":"7t1teYn1","properties":{"formattedCitation":"(2017)","plainCitation":"(2017)","noteIndex":0},"citationItems":[{"id":618,"uris":["http://zotero.org/users/4491854/items/Y3WQET3I"],"uri":["http://zotero.org/users/4491854/items/Y3WQET3I"],"itemData":{"id":618,"type":"article-journal","title":"Copyright and the Use of Images as Biodiversity Data","container-title":"Research Ideas and Outcomes","page":"e12502","volume":"3","DOI":"10.3897/rio.3.e12502","ISSN":"2367-7163","author":[{"family":"Egloff","given":"Willi"},{"family":"Agosti","given":"Donat"},{"family":"Kishor","given":"Puneet"},{"family":"Patterson","given":"David"},{"family":"Miller","given":"Jeremy"}],"issued":{"date-parts":[["2017",3,6]]}},"suppress-author":true}],"schema":"https://github.com/citation-style-language/schema/raw/master/csl-citation.json"} </w:instrText>
        </w:r>
      </w:ins>
      <w:r w:rsidR="00B764C1">
        <w:fldChar w:fldCharType="separate"/>
      </w:r>
      <w:ins w:id="150" w:author="Roderic Page" w:date="2019-02-11T15:22:00Z">
        <w:r w:rsidR="00D07881">
          <w:rPr>
            <w:noProof/>
          </w:rPr>
          <w:t>(2017)</w:t>
        </w:r>
      </w:ins>
      <w:ins w:id="151" w:author="Roderic Page" w:date="2019-02-11T15:21:00Z">
        <w:r w:rsidR="00B764C1">
          <w:fldChar w:fldCharType="end"/>
        </w:r>
      </w:ins>
      <w:r>
        <w:t xml:space="preserve">have argued that even if a taxonomic article itself is copyrighted, the individual figures are not eligible for copyright, and hence extract and assign DOIs to large numbers of figures extracted from journals such as </w:t>
      </w:r>
      <w:proofErr w:type="spellStart"/>
      <w:r w:rsidRPr="00402D01">
        <w:rPr>
          <w:i/>
        </w:rPr>
        <w:t>Zootaxa</w:t>
      </w:r>
      <w:proofErr w:type="spellEnd"/>
      <w:r>
        <w:t>. These figures, t</w:t>
      </w:r>
      <w:r w:rsidR="00402D01">
        <w:t>ogether with ones sourced from open a</w:t>
      </w:r>
      <w:r>
        <w:t xml:space="preserve">ccess journals are available through the Biodiversity Literature Repository </w:t>
      </w:r>
      <w:r w:rsidR="00402D01">
        <w:t xml:space="preserve"> </w:t>
      </w:r>
      <w:r w:rsidR="00402D01">
        <w:fldChar w:fldCharType="begin"/>
      </w:r>
      <w:r w:rsidR="006F6141">
        <w:instrText xml:space="preserve"> ADDIN ZOTERO_ITEM CSL_CITATION {"citationID":"t0y3PljS","properties":{"formattedCitation":"(\\uc0\\u8220{}Biodiversity Literature Repository\\uc0\\u8221{})","plainCitation":"(“Biodiversity Literature Repository”)","noteIndex":0},"citationItems":[{"id":649,"uris":["http://zotero.org/users/4491854/items/97VS77QJ"],"uri":["http://zotero.org/users/4491854/items/97VS77QJ"],"itemData":{"id":649,"type":"webpage","title":"Biodiversity Literature Repository","URL":"http://plazi.org/resources/bibliography-of-life-bol/biodiversity-literature-repository-blr/","accessed":{"date-parts":[["2018",11,28]]}}}],"schema":"https://github.com/citation-style-language/schema/raw/master/csl-citation.json"} </w:instrText>
      </w:r>
      <w:r w:rsidR="00402D01">
        <w:fldChar w:fldCharType="separate"/>
      </w:r>
      <w:r w:rsidR="006F6141" w:rsidRPr="006F6141">
        <w:rPr>
          <w:rFonts w:eastAsia="Times New Roman"/>
        </w:rPr>
        <w:t>(“Biodiversity Literature Repository”)</w:t>
      </w:r>
      <w:r w:rsidR="00402D01">
        <w:fldChar w:fldCharType="end"/>
      </w:r>
      <w:r w:rsidR="00402D01">
        <w:t xml:space="preserve"> (BLR). </w:t>
      </w:r>
      <w:r>
        <w:t xml:space="preserve">The BLR is hosted by </w:t>
      </w:r>
      <w:proofErr w:type="spellStart"/>
      <w:r>
        <w:t>Zenodo</w:t>
      </w:r>
      <w:proofErr w:type="spellEnd"/>
      <w:r>
        <w:t xml:space="preserve"> (https://zenodo.org) and each publication and figure has a unique identifier (typically a DOI), and metadata for each publication and figure is available as JSON-LD. This means data from the BLR can be directly incorporated into a triple store. </w:t>
      </w:r>
      <w:proofErr w:type="gramStart"/>
      <w:r>
        <w:t>However</w:t>
      </w:r>
      <w:proofErr w:type="gramEnd"/>
      <w:r>
        <w:t xml:space="preserve"> for this project I wanted just a subset relevant to publications on the Australian fauna, and so I created a </w:t>
      </w:r>
      <w:proofErr w:type="spellStart"/>
      <w:r>
        <w:t>CouchDB</w:t>
      </w:r>
      <w:proofErr w:type="spellEnd"/>
      <w:r>
        <w:t xml:space="preserve"> version of the BLR and wr</w:t>
      </w:r>
      <w:ins w:id="152" w:author="Roderic Page" w:date="2019-02-11T16:34:00Z">
        <w:r w:rsidR="00C70C8C">
          <w:t>ot</w:t>
        </w:r>
      </w:ins>
      <w:del w:id="153" w:author="Roderic Page" w:date="2019-02-11T16:34:00Z">
        <w:r w:rsidDel="00C70C8C">
          <w:delText>it</w:delText>
        </w:r>
      </w:del>
      <w:r>
        <w:t xml:space="preserve">e scripts to match publications from the AFD to the corresponding record in the BLR. Metadata for each matching publication and its associated figures were then retrieved directly from </w:t>
      </w:r>
      <w:proofErr w:type="spellStart"/>
      <w:r>
        <w:t>Zenodo</w:t>
      </w:r>
      <w:proofErr w:type="spellEnd"/>
      <w:r>
        <w:t>.</w:t>
      </w:r>
    </w:p>
    <w:p w14:paraId="285E6EDF" w14:textId="77777777" w:rsidR="00E2452B" w:rsidRDefault="00E2452B">
      <w:pPr>
        <w:ind w:firstLine="432"/>
      </w:pPr>
    </w:p>
    <w:p w14:paraId="086D3F66" w14:textId="77777777" w:rsidR="0065360F" w:rsidRDefault="0054724B" w:rsidP="00A11C8A">
      <w:pPr>
        <w:pStyle w:val="Heading3"/>
      </w:pPr>
      <w:r>
        <w:t>Knowledge graph</w:t>
      </w:r>
    </w:p>
    <w:p w14:paraId="6225D69D" w14:textId="13E9F0C2" w:rsidR="0065360F" w:rsidRDefault="0054724B">
      <w:r>
        <w:t xml:space="preserve">The knowledge graph was implemented as a triple store using </w:t>
      </w:r>
      <w:proofErr w:type="spellStart"/>
      <w:r>
        <w:t>Blazegraph</w:t>
      </w:r>
      <w:proofErr w:type="spellEnd"/>
      <w:r>
        <w:t xml:space="preserve"> 2.1.4 </w:t>
      </w:r>
      <w:ins w:id="154" w:author="Roderic Page" w:date="2019-02-11T16:35:00Z">
        <w:r w:rsidR="00C70C8C">
          <w:t>(</w:t>
        </w:r>
        <w:r w:rsidR="00C70C8C">
          <w:fldChar w:fldCharType="begin"/>
        </w:r>
        <w:r w:rsidR="00C70C8C">
          <w:instrText xml:space="preserve"> HYPERLINK "</w:instrText>
        </w:r>
        <w:r w:rsidR="00C70C8C" w:rsidRPr="00C70C8C">
          <w:instrText>https://www.blazegraph.com</w:instrText>
        </w:r>
        <w:r w:rsidR="00C70C8C">
          <w:instrText xml:space="preserve">)" </w:instrText>
        </w:r>
        <w:r w:rsidR="00C70C8C">
          <w:fldChar w:fldCharType="separate"/>
        </w:r>
        <w:r w:rsidR="00C70C8C" w:rsidRPr="00E7009D">
          <w:rPr>
            <w:rStyle w:val="Hyperlink"/>
          </w:rPr>
          <w:t>https://www.blazegraph.com)</w:t>
        </w:r>
        <w:r w:rsidR="00C70C8C">
          <w:fldChar w:fldCharType="end"/>
        </w:r>
        <w:r w:rsidR="00C70C8C">
          <w:t xml:space="preserve"> </w:t>
        </w:r>
      </w:ins>
      <w:r>
        <w:t xml:space="preserve">running on a Windows 10 server, with a </w:t>
      </w:r>
      <w:proofErr w:type="spellStart"/>
      <w:r>
        <w:t>nginx</w:t>
      </w:r>
      <w:proofErr w:type="spellEnd"/>
      <w:r>
        <w:t xml:space="preserve"> web server </w:t>
      </w:r>
      <w:ins w:id="155" w:author="Roderic Page" w:date="2019-02-11T16:35:00Z">
        <w:r w:rsidR="00C70C8C">
          <w:lastRenderedPageBreak/>
          <w:t>(</w:t>
        </w:r>
        <w:r w:rsidR="00C70C8C" w:rsidRPr="00C70C8C">
          <w:t>http://nginx.org</w:t>
        </w:r>
        <w:r w:rsidR="00C70C8C">
          <w:t xml:space="preserve">) </w:t>
        </w:r>
      </w:ins>
      <w:r>
        <w:t xml:space="preserve">acting as a reverse proxy. N-triples for different categories of data (e.g., taxa, publications, etc.) were partitioned using named graphs </w:t>
      </w:r>
      <w:ins w:id="156" w:author="Roderic Page" w:date="2019-02-13T12:50:00Z">
        <w:r w:rsidR="00BC189A">
          <w:t>corresponding to the data sources</w:t>
        </w:r>
        <w:r w:rsidR="001125C8">
          <w:t xml:space="preserve"> </w:t>
        </w:r>
      </w:ins>
      <w:r>
        <w:t xml:space="preserve">and uploaded to the triple store. </w:t>
      </w:r>
      <w:ins w:id="157" w:author="Roderic Page" w:date="2019-02-13T12:53:00Z">
        <w:r w:rsidR="001125C8">
          <w:t xml:space="preserve">There </w:t>
        </w:r>
        <w:proofErr w:type="gramStart"/>
        <w:r w:rsidR="001125C8">
          <w:t>were</w:t>
        </w:r>
        <w:proofErr w:type="gramEnd"/>
        <w:r w:rsidR="001125C8">
          <w:t xml:space="preserve"> a total of nine named graphs, </w:t>
        </w:r>
      </w:ins>
      <w:ins w:id="158" w:author="Roderic Page" w:date="2019-02-13T12:54:00Z">
        <w:r w:rsidR="001125C8">
          <w:t xml:space="preserve">the </w:t>
        </w:r>
      </w:ins>
      <w:ins w:id="159" w:author="Roderic Page" w:date="2019-02-13T12:55:00Z">
        <w:r w:rsidR="001125C8">
          <w:t xml:space="preserve">two </w:t>
        </w:r>
      </w:ins>
      <w:ins w:id="160" w:author="Roderic Page" w:date="2019-02-13T12:54:00Z">
        <w:r w:rsidR="001125C8">
          <w:t>largest</w:t>
        </w:r>
      </w:ins>
      <w:ins w:id="161" w:author="Roderic Page" w:date="2019-02-13T12:53:00Z">
        <w:r w:rsidR="001125C8">
          <w:t xml:space="preserve"> </w:t>
        </w:r>
      </w:ins>
      <w:ins w:id="162" w:author="Roderic Page" w:date="2019-02-13T12:55:00Z">
        <w:r w:rsidR="001125C8">
          <w:t>(</w:t>
        </w:r>
      </w:ins>
      <w:ins w:id="163" w:author="Roderic Page" w:date="2019-02-13T12:53:00Z">
        <w:r w:rsidR="001125C8" w:rsidRPr="001125C8">
          <w:t>6</w:t>
        </w:r>
        <w:r w:rsidR="001125C8">
          <w:t>,</w:t>
        </w:r>
        <w:r w:rsidR="001125C8" w:rsidRPr="001125C8">
          <w:t>548</w:t>
        </w:r>
        <w:r w:rsidR="001125C8">
          <w:t>,</w:t>
        </w:r>
        <w:r w:rsidR="001125C8" w:rsidRPr="001125C8">
          <w:t>348</w:t>
        </w:r>
        <w:r w:rsidR="001125C8">
          <w:t xml:space="preserve"> </w:t>
        </w:r>
      </w:ins>
      <w:ins w:id="164" w:author="Roderic Page" w:date="2019-02-13T12:55:00Z">
        <w:r w:rsidR="001125C8">
          <w:t xml:space="preserve">and </w:t>
        </w:r>
        <w:r w:rsidR="001125C8" w:rsidRPr="001125C8">
          <w:t>1</w:t>
        </w:r>
        <w:r w:rsidR="001125C8">
          <w:t>,</w:t>
        </w:r>
        <w:r w:rsidR="001125C8" w:rsidRPr="001125C8">
          <w:t>596</w:t>
        </w:r>
        <w:r w:rsidR="001125C8">
          <w:t>,</w:t>
        </w:r>
        <w:r w:rsidR="001125C8" w:rsidRPr="001125C8">
          <w:t>986</w:t>
        </w:r>
        <w:r w:rsidR="001125C8">
          <w:t xml:space="preserve"> </w:t>
        </w:r>
      </w:ins>
      <w:ins w:id="165" w:author="Roderic Page" w:date="2019-02-13T12:53:00Z">
        <w:r w:rsidR="001125C8">
          <w:t>triples</w:t>
        </w:r>
      </w:ins>
      <w:ins w:id="166" w:author="Roderic Page" w:date="2019-02-13T12:55:00Z">
        <w:r w:rsidR="001125C8">
          <w:t xml:space="preserve">) correspond to the </w:t>
        </w:r>
      </w:ins>
      <w:ins w:id="167" w:author="Roderic Page" w:date="2019-02-13T12:53:00Z">
        <w:r w:rsidR="001125C8">
          <w:t>publications</w:t>
        </w:r>
      </w:ins>
      <w:ins w:id="168" w:author="Roderic Page" w:date="2019-02-13T12:56:00Z">
        <w:r w:rsidR="001125C8">
          <w:t xml:space="preserve"> and taxa, respectively. The remaining graphs co</w:t>
        </w:r>
      </w:ins>
      <w:ins w:id="169" w:author="Roderic Page" w:date="2019-02-13T12:57:00Z">
        <w:r w:rsidR="001125C8">
          <w:t>ntained triples from the sources used to create crosslinks between publications and people</w:t>
        </w:r>
      </w:ins>
      <w:ins w:id="170" w:author="Roderic Page" w:date="2019-02-13T12:58:00Z">
        <w:r w:rsidR="001125C8">
          <w:t xml:space="preserve">. </w:t>
        </w:r>
      </w:ins>
      <w:del w:id="171" w:author="Roderic Page" w:date="2019-02-13T12:58:00Z">
        <w:r w:rsidDel="001125C8">
          <w:delText xml:space="preserve">This </w:delText>
        </w:r>
      </w:del>
      <w:ins w:id="172" w:author="Roderic Page" w:date="2019-02-13T12:58:00Z">
        <w:r w:rsidR="001125C8">
          <w:t>The use of named graphs</w:t>
        </w:r>
        <w:r w:rsidR="001125C8">
          <w:t xml:space="preserve"> </w:t>
        </w:r>
      </w:ins>
      <w:r>
        <w:t>made it easier to manage sets of data, for example the bibliographic data could be deleted and reloaded by simply deleting all triples in the corresponding named graph, rather than having to delete the entire knowledge graph. It also facilitated some queries, such as author matching across multiple data sources where distinguishing between data source was an essential part of the query.</w:t>
      </w:r>
    </w:p>
    <w:p w14:paraId="60A72577" w14:textId="77777777" w:rsidR="00A11C8A" w:rsidRDefault="00A11C8A"/>
    <w:p w14:paraId="07553DAC" w14:textId="77777777" w:rsidR="0065360F" w:rsidRDefault="0054724B" w:rsidP="00A11C8A">
      <w:pPr>
        <w:pStyle w:val="Heading3"/>
      </w:pPr>
      <w:r>
        <w:t>Search</w:t>
      </w:r>
    </w:p>
    <w:p w14:paraId="6C2B9120" w14:textId="77777777" w:rsidR="0065360F" w:rsidRDefault="0054724B">
      <w:r>
        <w:t xml:space="preserve">Being able to simply search for relevant documents by typing in one or more terms is </w:t>
      </w:r>
      <w:proofErr w:type="gramStart"/>
      <w:r>
        <w:t>a feature users</w:t>
      </w:r>
      <w:proofErr w:type="gramEnd"/>
      <w:r>
        <w:t xml:space="preserve"> expect from almost any web site. To implement search, basic information on taxa and publications was encoded into a simple JSON document (one per entity) and these JSON documents were indexed using an instance of </w:t>
      </w:r>
      <w:proofErr w:type="spellStart"/>
      <w:r>
        <w:t>Elasticsearch</w:t>
      </w:r>
      <w:proofErr w:type="spellEnd"/>
      <w:r>
        <w:t xml:space="preserve"> 6.3.1 hosted on Google’s Compute Engine. </w:t>
      </w:r>
    </w:p>
    <w:p w14:paraId="5E6B67D1" w14:textId="77777777" w:rsidR="00A11C8A" w:rsidRDefault="00A11C8A"/>
    <w:p w14:paraId="597AAC0B" w14:textId="77777777" w:rsidR="0065360F" w:rsidRDefault="0054724B" w:rsidP="00A11C8A">
      <w:pPr>
        <w:pStyle w:val="Heading3"/>
      </w:pPr>
      <w:r>
        <w:t>Web interface</w:t>
      </w:r>
    </w:p>
    <w:p w14:paraId="52270A25" w14:textId="77777777" w:rsidR="0065360F" w:rsidRDefault="0054724B">
      <w:r>
        <w:t xml:space="preserve">Designing a semantic web browser to display a richly interconnected </w:t>
      </w:r>
      <w:r w:rsidR="00A11C8A">
        <w:t xml:space="preserve">data set is a challenging task </w:t>
      </w:r>
      <w:r w:rsidR="00A11C8A">
        <w:fldChar w:fldCharType="begin"/>
      </w:r>
      <w:r w:rsidR="00A11C8A">
        <w:instrText xml:space="preserve"> ADDIN ZOTERO_ITEM CSL_CITATION {"citationID":"adNgXbkz","properties":{"formattedCitation":"(Quan &amp; Karger, 2004)","plainCitation":"(Quan &amp; Karger, 2004)","noteIndex":0},"citationItems":[{"id":598,"uris":["http://zotero.org/users/4491854/items/DGN6MLWT"],"uri":["http://zotero.org/users/4491854/items/DGN6MLWT"],"itemData":{"id":598,"type":"paper-conference","title":"How to make a semantic web browser","publisher":"ACM Press","event":"Proceedings of the 13th conference on World Wide Web  - WWW '04","URL":"http://dx.doi.org/10.1145/988672.988707","DOI":"10.1145/988672.988707","ISBN":"1-58113-844-X","author":[{"family":"Quan","given":"D. A."},{"family":"Karger","given":"R."}],"issued":{"date-parts":[["2004"]]}}}],"schema":"https://github.com/citation-style-language/schema/raw/master/csl-citation.json"} </w:instrText>
      </w:r>
      <w:r w:rsidR="00A11C8A">
        <w:fldChar w:fldCharType="separate"/>
      </w:r>
      <w:r w:rsidR="00A11C8A">
        <w:rPr>
          <w:noProof/>
        </w:rPr>
        <w:t>(Quan &amp; Karger, 2004)</w:t>
      </w:r>
      <w:r w:rsidR="00A11C8A">
        <w:fldChar w:fldCharType="end"/>
      </w:r>
      <w:r w:rsidR="00A11C8A">
        <w:t xml:space="preserve">. </w:t>
      </w:r>
      <w:r>
        <w:t xml:space="preserve">For </w:t>
      </w:r>
      <w:proofErr w:type="gramStart"/>
      <w:r>
        <w:t>Ozymandias</w:t>
      </w:r>
      <w:proofErr w:type="gramEnd"/>
      <w:r>
        <w:t xml:space="preserve"> the goal was to have a simple interface which encouraged the user to explore connections between taxa, publications, and people. Apart from the home page, there are two main page types in the web interface for Ozymandias. The first is the search interface which is a simple list of the entities that best match the search terms. Clicking on any member of that list leads to the second page type, which is a display of the entity itself. This display comprises three columns. The left column displays core facts about the entity. These are typically triples that have the entity as their subject, or are one edge away in the knowledge graph (such as thumbnail images), and so can be retrieved from the knowledge graph using either SPARQL DESCRIBE or CONSTRUCT queries. The middle column displays connections between the main entity on the page and related entities in the knowledge graph (such as authors of a paper, taxonomic names mentioned in a work, etc.), and is populated by SPARQL queries. The rightmost column is used to display the result of searching external sources for information relevant to the entity displayed on the page. Hence, unlike columns one and two, these queries are not SPARQL queries to the local knowledge graph. </w:t>
      </w:r>
    </w:p>
    <w:p w14:paraId="3EBD19B7" w14:textId="77777777" w:rsidR="0065360F" w:rsidRDefault="0054724B" w:rsidP="00A11C8A">
      <w:pPr>
        <w:pStyle w:val="Heading2"/>
      </w:pPr>
      <w:r>
        <w:t>Results</w:t>
      </w:r>
    </w:p>
    <w:p w14:paraId="0AC22DF6" w14:textId="77777777" w:rsidR="00402D01" w:rsidRDefault="00402D01"/>
    <w:p w14:paraId="77904703" w14:textId="260684AA" w:rsidR="0065360F" w:rsidRDefault="0054724B">
      <w:r>
        <w:t xml:space="preserve">Ozymandias can be viewed at https://ozymandias-demo.herokuapp.com. Source code is available on GitHub https://github.com/rdmpage/ozymandias-demo. Below I describe the web interface to </w:t>
      </w:r>
      <w:r>
        <w:lastRenderedPageBreak/>
        <w:t>Ozymandias, and outline some of the exploratory analyses that can be undertaken using the underlying knowledge graph.</w:t>
      </w:r>
      <w:r w:rsidR="00E10F24">
        <w:t xml:space="preserve"> Where the results are based on SPARQL queries, those queries are listed in the Supplementary material.</w:t>
      </w:r>
    </w:p>
    <w:p w14:paraId="631C46EC" w14:textId="77777777" w:rsidR="00E10F24" w:rsidRDefault="00E10F24"/>
    <w:p w14:paraId="75012D81" w14:textId="77777777" w:rsidR="0065360F" w:rsidRDefault="0054724B" w:rsidP="00A11C8A">
      <w:pPr>
        <w:pStyle w:val="Heading3"/>
      </w:pPr>
      <w:r>
        <w:t>Web interface</w:t>
      </w:r>
    </w:p>
    <w:p w14:paraId="3CCBB632" w14:textId="459AFFAF" w:rsidR="00D9646C" w:rsidRDefault="0054724B" w:rsidP="007A27DE">
      <w:r>
        <w:t>A screenshot of the web interface is shown in</w:t>
      </w:r>
      <w:r w:rsidR="00D9646C">
        <w:t xml:space="preserve"> </w:t>
      </w:r>
      <w:fldSimple w:instr=" REF _Ref531455916 ">
        <w:r w:rsidR="00F74475">
          <w:t xml:space="preserve">Figure </w:t>
        </w:r>
        <w:r w:rsidR="00F74475">
          <w:rPr>
            <w:noProof/>
          </w:rPr>
          <w:t>5</w:t>
        </w:r>
      </w:fldSimple>
      <w:r w:rsidR="00D9646C">
        <w:t>. This shows the three-</w:t>
      </w:r>
      <w:r>
        <w:t xml:space="preserve">column layout used to display an entity, its relationships within the knowledge graph, and any known external relationships. </w:t>
      </w:r>
    </w:p>
    <w:p w14:paraId="380F3600" w14:textId="77777777" w:rsidR="007A27DE" w:rsidRDefault="007A27DE" w:rsidP="007A27DE"/>
    <w:p w14:paraId="2BAE510B" w14:textId="77777777" w:rsidR="0065360F" w:rsidRDefault="0054724B">
      <w:pPr>
        <w:ind w:firstLine="432"/>
      </w:pPr>
      <w:r>
        <w:t xml:space="preserve">The first example is a publication, in this case </w:t>
      </w:r>
      <w:r w:rsidR="00A11C8A">
        <w:fldChar w:fldCharType="begin"/>
      </w:r>
      <w:r w:rsidR="00A11C8A">
        <w:instrText xml:space="preserve"> ADDIN ZOTERO_ITEM CSL_CITATION {"citationID":"wtZT8uu7","properties":{"formattedCitation":"(Nakabo, 1982)","plainCitation":"(Nakabo, 1982)","noteIndex":0},"citationItems":[{"id":605,"uris":["http://zotero.org/users/4491854/items/ZVYRM2N8"],"uri":["http://zotero.org/users/4491854/items/ZVYRM2N8"],"itemData":{"id":605,"type":"article-journal","title":"REVISION OF GENERA OF THE DRAGONETS (PISCES : CALLIONYMIDAE)","container-title":"Publications of the Seto Marine Biological Laboratory","page":"77-131","volume":"27","issue":"1-3","DOI":"10.5134/176044","ISSN":"0037-2870","author":[{"family":"Nakabo","given":"Tetsuji"}],"issued":{"date-parts":[["1982",3]]}}}],"schema":"https://github.com/citation-style-language/schema/raw/master/csl-citation.json"} </w:instrText>
      </w:r>
      <w:r w:rsidR="00A11C8A">
        <w:fldChar w:fldCharType="separate"/>
      </w:r>
      <w:r w:rsidR="00A11C8A">
        <w:rPr>
          <w:noProof/>
        </w:rPr>
        <w:t>(Nakabo, 1982)</w:t>
      </w:r>
      <w:r w:rsidR="00A11C8A">
        <w:fldChar w:fldCharType="end"/>
      </w:r>
      <w:r w:rsidR="00A11C8A">
        <w:t xml:space="preserve">. </w:t>
      </w:r>
      <w:r>
        <w:t xml:space="preserve">The first column summarises basic data about the publication, and if the full text is available it is displayed using either a PDF viewer, or a simple image viewer in the case of scanned images. The second column lists taxa associated with the publication. For publications with identifiers such as DOIs the third column displays whether a record with that DOI exists in external sources such as </w:t>
      </w:r>
      <w:proofErr w:type="spellStart"/>
      <w:r>
        <w:t>Wikidata</w:t>
      </w:r>
      <w:proofErr w:type="spellEnd"/>
      <w:r>
        <w:t xml:space="preserve"> and ORCID.</w:t>
      </w:r>
    </w:p>
    <w:p w14:paraId="514E7749" w14:textId="77777777" w:rsidR="007A27DE" w:rsidRDefault="007A27DE" w:rsidP="007A27DE"/>
    <w:p w14:paraId="2EE9C6E6" w14:textId="727B22C3" w:rsidR="0065360F" w:rsidRDefault="0054724B" w:rsidP="007A27DE">
      <w:pPr>
        <w:ind w:firstLine="432"/>
      </w:pPr>
      <w:r>
        <w:t>The second example (</w:t>
      </w:r>
      <w:fldSimple w:instr=" REF _Ref531455953 ">
        <w:r w:rsidR="00F74475">
          <w:t xml:space="preserve">Figure </w:t>
        </w:r>
        <w:r w:rsidR="00F74475">
          <w:rPr>
            <w:noProof/>
          </w:rPr>
          <w:t>6</w:t>
        </w:r>
      </w:fldSimple>
      <w:r>
        <w:t xml:space="preserve">) displays information for an author, including a list of publications, </w:t>
      </w:r>
      <w:proofErr w:type="spellStart"/>
      <w:r>
        <w:t>coauthors</w:t>
      </w:r>
      <w:proofErr w:type="spellEnd"/>
      <w:r>
        <w:t xml:space="preserve">, journals the author publishes in, and a summary of their taxonomic expertise. This later diagram is computed by using a SPARQL query to find the top 20 taxa the author has published on. For each </w:t>
      </w:r>
      <w:proofErr w:type="spellStart"/>
      <w:proofErr w:type="gramStart"/>
      <w:r>
        <w:t>taxon</w:t>
      </w:r>
      <w:proofErr w:type="spellEnd"/>
      <w:proofErr w:type="gramEnd"/>
      <w:r>
        <w:t xml:space="preserve"> the query uses a property path expression to retrieve the list of higher taxa each taxon belongs to, and a </w:t>
      </w:r>
      <w:proofErr w:type="spellStart"/>
      <w:r>
        <w:t>Javascript</w:t>
      </w:r>
      <w:proofErr w:type="spellEnd"/>
      <w:r>
        <w:t xml:space="preserve"> script assembles those lists into a tree. The third panel displays the results of matching the author to author identifiers using external web services, in this case discovering the author’s ORCID id and entry in </w:t>
      </w:r>
      <w:proofErr w:type="spellStart"/>
      <w:r>
        <w:t>Wikidata</w:t>
      </w:r>
      <w:proofErr w:type="spellEnd"/>
      <w:r>
        <w:t>.</w:t>
      </w:r>
    </w:p>
    <w:p w14:paraId="23ACB5AC" w14:textId="77777777" w:rsidR="00A11C8A" w:rsidRDefault="00A11C8A"/>
    <w:p w14:paraId="33C24022" w14:textId="51B0E5D3" w:rsidR="0065360F" w:rsidRDefault="00246C2F">
      <w:pPr>
        <w:ind w:firstLine="432"/>
      </w:pPr>
      <w:fldSimple w:instr=" REF _Ref531455987 ">
        <w:r w:rsidR="00F74475">
          <w:t xml:space="preserve">Figure </w:t>
        </w:r>
        <w:r w:rsidR="00F74475">
          <w:rPr>
            <w:noProof/>
          </w:rPr>
          <w:t>7</w:t>
        </w:r>
      </w:fldSimple>
      <w:r w:rsidR="00D9646C">
        <w:t xml:space="preserve"> </w:t>
      </w:r>
      <w:r w:rsidR="0054724B">
        <w:t xml:space="preserve">shows the view of a </w:t>
      </w:r>
      <w:proofErr w:type="spellStart"/>
      <w:r w:rsidR="0054724B">
        <w:t>taxon</w:t>
      </w:r>
      <w:proofErr w:type="spellEnd"/>
      <w:r w:rsidR="0054724B">
        <w:t xml:space="preserve">, in this case genus </w:t>
      </w:r>
      <w:proofErr w:type="spellStart"/>
      <w:r w:rsidR="0054724B" w:rsidRPr="00A11C8A">
        <w:rPr>
          <w:i/>
        </w:rPr>
        <w:t>Acupalpa</w:t>
      </w:r>
      <w:proofErr w:type="spellEnd"/>
      <w:r w:rsidR="0054724B">
        <w:t xml:space="preserve"> </w:t>
      </w:r>
      <w:proofErr w:type="spellStart"/>
      <w:r w:rsidR="0054724B">
        <w:t>Kröber</w:t>
      </w:r>
      <w:proofErr w:type="spellEnd"/>
      <w:r w:rsidR="0054724B">
        <w:t>, 1912. We see the member species of the genus, the taxonomic hierarchy of the genus (generated using a SPARQL property path query) and, where available, a thumbnail image from the ALA. The second column lists the taxonomic names associated with the genus, together with the publications that made those names available. The third column shows the results of mapping the taxon to one or more external taxonomic databases, in this case GBIF.</w:t>
      </w:r>
    </w:p>
    <w:p w14:paraId="3E23181E" w14:textId="77777777" w:rsidR="00A11C8A" w:rsidRDefault="00A11C8A">
      <w:pPr>
        <w:ind w:firstLine="432"/>
      </w:pPr>
    </w:p>
    <w:p w14:paraId="6361007A" w14:textId="68858AF6" w:rsidR="0065360F" w:rsidRDefault="0054724B">
      <w:pPr>
        <w:ind w:firstLine="432"/>
      </w:pPr>
      <w:r>
        <w:t xml:space="preserve">Wherever possible, Ozymandias uses thumbnail images from ALA to illustrate taxa. However, many taxa lack images. </w:t>
      </w:r>
      <w:fldSimple w:instr=" REF _Ref531456022 ">
        <w:r w:rsidR="00F74475">
          <w:t xml:space="preserve">Figure </w:t>
        </w:r>
        <w:r w:rsidR="00F74475">
          <w:rPr>
            <w:noProof/>
          </w:rPr>
          <w:t>8</w:t>
        </w:r>
      </w:fldSimple>
      <w:r w:rsidR="00D9646C">
        <w:t xml:space="preserve"> </w:t>
      </w:r>
      <w:r>
        <w:t xml:space="preserve">shows an example where the ALA has no image for a </w:t>
      </w:r>
      <w:proofErr w:type="spellStart"/>
      <w:r>
        <w:t>taxon</w:t>
      </w:r>
      <w:proofErr w:type="spellEnd"/>
      <w:r>
        <w:t xml:space="preserve"> (</w:t>
      </w:r>
      <w:proofErr w:type="spellStart"/>
      <w:r w:rsidRPr="00A11C8A">
        <w:rPr>
          <w:i/>
        </w:rPr>
        <w:t>Trigonopterus</w:t>
      </w:r>
      <w:proofErr w:type="spellEnd"/>
      <w:r w:rsidRPr="00A11C8A">
        <w:rPr>
          <w:i/>
        </w:rPr>
        <w:t xml:space="preserve"> </w:t>
      </w:r>
      <w:proofErr w:type="spellStart"/>
      <w:r w:rsidRPr="00A11C8A">
        <w:rPr>
          <w:i/>
        </w:rPr>
        <w:t>cooktownensis</w:t>
      </w:r>
      <w:proofErr w:type="spellEnd"/>
      <w:r>
        <w:t>). Because the taxon, its name, the publication, and the figures in that publication extracted by the Biodiversity Literature Repository are all part of the knowledge graph, we can traverse the graph and discover that an image for that species was published in</w:t>
      </w:r>
      <w:ins w:id="173" w:author="Roderic Page" w:date="2019-02-11T16:12:00Z">
        <w:r w:rsidR="00883078">
          <w:t xml:space="preserve"> Riedel and </w:t>
        </w:r>
        <w:proofErr w:type="spellStart"/>
        <w:r w:rsidR="00883078">
          <w:t>Tänzler</w:t>
        </w:r>
        <w:proofErr w:type="spellEnd"/>
        <w:r w:rsidR="00883078">
          <w:t xml:space="preserve"> </w:t>
        </w:r>
      </w:ins>
      <w:ins w:id="174" w:author="Roderic Page" w:date="2019-02-11T16:13:00Z">
        <w:r w:rsidR="00883078">
          <w:fldChar w:fldCharType="begin"/>
        </w:r>
        <w:r w:rsidR="00883078">
          <w:instrText xml:space="preserve"> ADDIN ZOTERO_ITEM CSL_CITATION {"citationID":"JiSOnuKR","properties":{"formattedCitation":"(2016)","plainCitation":"(2016)","noteIndex":0},"citationItems":[{"id":597,"uris":["http://zotero.org/users/4491854/items/X8V5LGLC"],"uri":["http://zotero.org/users/4491854/items/X8V5LGLC"],"itemData":{"id":597,"type":"article-journal","title":"Revision of the Australian species of the weevil genus Trigonopterus Fauvel","container-title":"ZooKeys","page":"97-162","volume":"556","DOI":"10.3897/zookeys.556.6126","ISSN":"1313-2970","author":[{"family":"Riedel","given":"Alexander"},{"family":"Tänzler","given":"Rene"}],"issued":{"date-parts":[["2016",1,21]]}},"suppress-author":true}],"schema":"https://github.com/citation-style-language/schema/raw/master/csl-citation.json"} </w:instrText>
        </w:r>
      </w:ins>
      <w:r w:rsidR="00883078">
        <w:fldChar w:fldCharType="separate"/>
      </w:r>
      <w:ins w:id="175" w:author="Roderic Page" w:date="2019-02-11T16:13:00Z">
        <w:r w:rsidR="00883078">
          <w:rPr>
            <w:noProof/>
          </w:rPr>
          <w:t>(2016)</w:t>
        </w:r>
        <w:r w:rsidR="00883078">
          <w:fldChar w:fldCharType="end"/>
        </w:r>
      </w:ins>
      <w:del w:id="176" w:author="Roderic Page" w:date="2019-02-11T16:13:00Z">
        <w:r w:rsidR="00A11C8A" w:rsidDel="00883078">
          <w:delText xml:space="preserve"> </w:delText>
        </w:r>
        <w:r w:rsidR="00A11C8A" w:rsidDel="00883078">
          <w:fldChar w:fldCharType="begin"/>
        </w:r>
        <w:r w:rsidR="00A11C8A" w:rsidDel="00883078">
          <w:delInstrText xml:space="preserve"> ADDIN ZOTERO_ITEM CSL_CITATION {"citationID":"hs7jI7OI","properties":{"formattedCitation":"(Riedel &amp; T\\uc0\\u228{}nzler, 2016)","plainCitation":"(Riedel &amp; Tänzler, 2016)","noteIndex":0},"citationItems":[{"id":597,"uris":["http://zotero.org/users/4491854/items/X8V5LGLC"],"uri":["http://zotero.org/users/4491854/items/X8V5LGLC"],"itemData":{"id":597,"type":"article-journal","title":"Revision of the Australian species of the weevil genus Trigonopterus Fauvel","container-title":"ZooKeys","page":"97-162","volume":"556","DOI":"10.3897/zookeys.556.6126","ISSN":"1313-2970","author":[{"family":"Riedel","given":"Alexander"},{"family":"Tänzler","given":"Rene"}],"issued":{"date-parts":[["2016",1,21]]}}}],"schema":"https://github.com/citation-style-language/schema/raw/master/csl-citation.json"} </w:delInstrText>
        </w:r>
        <w:r w:rsidR="00A11C8A" w:rsidDel="00883078">
          <w:fldChar w:fldCharType="separate"/>
        </w:r>
        <w:r w:rsidR="00A11C8A" w:rsidRPr="00A11C8A" w:rsidDel="00883078">
          <w:rPr>
            <w:rFonts w:eastAsia="Times New Roman"/>
          </w:rPr>
          <w:delText>(Riedel &amp; Tänzler, 2016)</w:delText>
        </w:r>
        <w:r w:rsidR="00A11C8A" w:rsidDel="00883078">
          <w:fldChar w:fldCharType="end"/>
        </w:r>
        <w:r w:rsidR="00A11C8A" w:rsidDel="00883078">
          <w:delText xml:space="preserve"> </w:delText>
        </w:r>
      </w:del>
      <w:r>
        <w:t xml:space="preserve">. </w:t>
      </w:r>
    </w:p>
    <w:p w14:paraId="783D3B4A" w14:textId="77777777" w:rsidR="00A11C8A" w:rsidRDefault="00A11C8A"/>
    <w:p w14:paraId="601874ED" w14:textId="77777777" w:rsidR="0065360F" w:rsidRDefault="0054724B" w:rsidP="00A11C8A">
      <w:pPr>
        <w:pStyle w:val="Heading3"/>
      </w:pPr>
      <w:r>
        <w:lastRenderedPageBreak/>
        <w:t>Strings to things</w:t>
      </w:r>
    </w:p>
    <w:p w14:paraId="254A896E" w14:textId="77777777" w:rsidR="0065360F" w:rsidRDefault="0054724B">
      <w:r>
        <w:t xml:space="preserve">Most of the work on data cleaning and linking was devoted to matching string representations of publications to the corresponding digital identifiers. The result of this matching provides us with an estimate of how many publications have been digitised and hence are potentially available online. </w:t>
      </w:r>
    </w:p>
    <w:p w14:paraId="378718ED" w14:textId="77777777" w:rsidR="00A11C8A" w:rsidRDefault="00A11C8A"/>
    <w:p w14:paraId="54D41F60" w14:textId="285E85C1" w:rsidR="0065360F" w:rsidRDefault="00246C2F">
      <w:pPr>
        <w:ind w:firstLine="432"/>
      </w:pPr>
      <w:fldSimple w:instr=" REF _Ref531456074 ">
        <w:r w:rsidR="00F74475">
          <w:t xml:space="preserve">Figure </w:t>
        </w:r>
        <w:r w:rsidR="00F74475">
          <w:rPr>
            <w:noProof/>
          </w:rPr>
          <w:t>9</w:t>
        </w:r>
      </w:fldSimple>
      <w:r w:rsidR="00C5659B">
        <w:t xml:space="preserve"> </w:t>
      </w:r>
      <w:r w:rsidR="0054724B">
        <w:t>shows the distribution of publications over time, together with the numbers that have been matched to digital identifiers. The pattern of publication shows three prominent dips. The first two correspond to the two world wars in the twentieth century, the third dip occurs from the mid-1990’s to the present day. Given that the AFD is retrospectively collecting publication data, it is not clear to what extent this decline in recent publications represents an actual decline in activity versus a under sampling the most recent literature.</w:t>
      </w:r>
    </w:p>
    <w:p w14:paraId="68C49990" w14:textId="77777777" w:rsidR="00A11C8A" w:rsidRDefault="00A11C8A">
      <w:pPr>
        <w:ind w:firstLine="432"/>
      </w:pPr>
    </w:p>
    <w:p w14:paraId="2625F1D1" w14:textId="69058160" w:rsidR="0054724B" w:rsidRDefault="0054724B" w:rsidP="007A27DE">
      <w:pPr>
        <w:ind w:firstLine="432"/>
      </w:pPr>
      <w:r>
        <w:t xml:space="preserve">Many publications lack a digital identifier, suggesting that a considerable amount of the relevant literature has not been digitised. However, this may be overstated as the matching was done by a single individual working to a deadline (in this case the </w:t>
      </w:r>
      <w:proofErr w:type="spellStart"/>
      <w:r w:rsidR="00B63346">
        <w:t>Ebbe</w:t>
      </w:r>
      <w:proofErr w:type="spellEnd"/>
      <w:r w:rsidR="00B63346">
        <w:t xml:space="preserve"> Nielsen </w:t>
      </w:r>
      <w:r>
        <w:t>Challenge submission date). As more effort is expended on matching records the gap between the number of publications and the number of publications online is likely to decrease.</w:t>
      </w:r>
    </w:p>
    <w:p w14:paraId="64A97A22" w14:textId="77777777" w:rsidR="007A27DE" w:rsidRDefault="007A27DE" w:rsidP="007A27DE">
      <w:pPr>
        <w:ind w:firstLine="432"/>
      </w:pPr>
    </w:p>
    <w:p w14:paraId="21457268" w14:textId="77777777" w:rsidR="0065360F" w:rsidRDefault="0054724B" w:rsidP="00A11C8A">
      <w:pPr>
        <w:pStyle w:val="Heading3"/>
      </w:pPr>
      <w:r>
        <w:t>Linking authors to identifiers</w:t>
      </w:r>
    </w:p>
    <w:p w14:paraId="0042C026" w14:textId="77777777" w:rsidR="0065360F" w:rsidRDefault="0054724B">
      <w:r>
        <w:t>We can measure the uptake of ORCID ids for researchers working on the Australian fauna by using DOIs to match works in the knowledge graph to works in the ORCID database. ORCID was launched in 2012, for period from 2012 to the present day the knowledge graph contains 2302 distinct author names. Matching DOIs for the works those authors published to the ORCID database shows that 346 (15%) of authors publishing in that time period have ORCID ids. This number is likely to be an underestimate as not all works in ORCID have DOIs (and ORCID records sometimes omit DOIs for works that have them), but it suggests limited adoption of ORCIDs amongst taxonomists and other biodiversity researchers.</w:t>
      </w:r>
    </w:p>
    <w:p w14:paraId="1BD22668" w14:textId="77777777" w:rsidR="0065360F" w:rsidRDefault="0054724B" w:rsidP="00A11C8A">
      <w:pPr>
        <w:pStyle w:val="Heading3"/>
      </w:pPr>
      <w:r>
        <w:t>Changes in taxonomic publications over time</w:t>
      </w:r>
    </w:p>
    <w:p w14:paraId="4C49DD7D" w14:textId="486A2598" w:rsidR="00D9646C" w:rsidRDefault="0054724B">
      <w:r>
        <w:t>To explore the publication history of taxonomic research on Australian animals for each decade from 1820 to 2020 I found the ten journals that had the most articles in the knowledge graph. The numbers of articles in each journal were plotted for each decade (</w:t>
      </w:r>
      <w:fldSimple w:instr=" REF _Ref531455641 ">
        <w:r w:rsidR="00F74475">
          <w:t xml:space="preserve">Figure </w:t>
        </w:r>
        <w:r w:rsidR="00F74475">
          <w:rPr>
            <w:noProof/>
          </w:rPr>
          <w:t>10</w:t>
        </w:r>
      </w:fldSimple>
      <w:r>
        <w:t xml:space="preserve">). Over time different journals have been dominant venues for </w:t>
      </w:r>
      <w:r w:rsidRPr="00A11C8A">
        <w:t xml:space="preserve">publishing taxonomic work. In the 18th century British or other European journals dominated, such as </w:t>
      </w:r>
      <w:r w:rsidRPr="00A11C8A">
        <w:rPr>
          <w:i/>
        </w:rPr>
        <w:t>Proceedings of the Zoological Society</w:t>
      </w:r>
      <w:r w:rsidRPr="00A11C8A">
        <w:t xml:space="preserve"> and </w:t>
      </w:r>
      <w:r w:rsidRPr="00A11C8A">
        <w:rPr>
          <w:i/>
        </w:rPr>
        <w:t>Annals and Magazine of Natural History</w:t>
      </w:r>
      <w:r w:rsidRPr="00A11C8A">
        <w:t xml:space="preserve">, although the local journal </w:t>
      </w:r>
      <w:r w:rsidRPr="00A11C8A">
        <w:rPr>
          <w:i/>
        </w:rPr>
        <w:t xml:space="preserve">Proceedings of the </w:t>
      </w:r>
      <w:proofErr w:type="spellStart"/>
      <w:r w:rsidRPr="00A11C8A">
        <w:rPr>
          <w:i/>
        </w:rPr>
        <w:t>Linnean</w:t>
      </w:r>
      <w:proofErr w:type="spellEnd"/>
      <w:r w:rsidRPr="00A11C8A">
        <w:rPr>
          <w:i/>
        </w:rPr>
        <w:t xml:space="preserve"> Society of New South Wales</w:t>
      </w:r>
      <w:r w:rsidRPr="00A11C8A">
        <w:t xml:space="preserve"> (establish</w:t>
      </w:r>
      <w:r>
        <w:t xml:space="preserve"> 1875) was a major outlet for taxonomic work. In the mid to late 20th century Australian journals, typically</w:t>
      </w:r>
      <w:r w:rsidR="00B63346">
        <w:t xml:space="preserve"> published by museums or by </w:t>
      </w:r>
      <w:r>
        <w:t>the Commonwealth Scientific and Industrial Research Organisation (CSIRO) were the primary venues for taxonomic pa</w:t>
      </w:r>
      <w:r>
        <w:lastRenderedPageBreak/>
        <w:t>pers on the Australian fauna. However, the last decade has seen the spectacular rise of the “</w:t>
      </w:r>
      <w:proofErr w:type="spellStart"/>
      <w:r>
        <w:t>megajournal</w:t>
      </w:r>
      <w:proofErr w:type="spellEnd"/>
      <w:r>
        <w:t xml:space="preserve">” </w:t>
      </w:r>
      <w:proofErr w:type="spellStart"/>
      <w:r w:rsidRPr="00A11C8A">
        <w:rPr>
          <w:i/>
        </w:rPr>
        <w:t>Zootaxa</w:t>
      </w:r>
      <w:proofErr w:type="spellEnd"/>
      <w:r>
        <w:t xml:space="preserve">, published in New Zealand but with global coverage. Hence, taxonomic publication in Australia has gone from an early colonial period where much of it was published overseas, to a national period where many papers were published in local journals, culminating in the present situation where international journals such as </w:t>
      </w:r>
      <w:proofErr w:type="spellStart"/>
      <w:r w:rsidRPr="00A11C8A">
        <w:rPr>
          <w:i/>
        </w:rPr>
        <w:t>Zootaxa</w:t>
      </w:r>
      <w:proofErr w:type="spellEnd"/>
      <w:r w:rsidR="00B63346">
        <w:t xml:space="preserve"> and, to a lesser extent</w:t>
      </w:r>
      <w:r>
        <w:t xml:space="preserve"> </w:t>
      </w:r>
      <w:proofErr w:type="spellStart"/>
      <w:r w:rsidRPr="00A11C8A">
        <w:rPr>
          <w:i/>
        </w:rPr>
        <w:t>Zookeys</w:t>
      </w:r>
      <w:proofErr w:type="spellEnd"/>
      <w:r w:rsidR="00B63346" w:rsidRPr="00B63346">
        <w:t>,</w:t>
      </w:r>
      <w:r>
        <w:t xml:space="preserve"> dominate.</w:t>
      </w:r>
    </w:p>
    <w:p w14:paraId="0920C007" w14:textId="77777777" w:rsidR="00791440" w:rsidRDefault="00791440"/>
    <w:p w14:paraId="48738231" w14:textId="77777777" w:rsidR="0065360F" w:rsidRDefault="0054724B" w:rsidP="00791440">
      <w:pPr>
        <w:pStyle w:val="Heading3"/>
      </w:pPr>
      <w:r>
        <w:t>Citations and taxonomy as long data</w:t>
      </w:r>
    </w:p>
    <w:p w14:paraId="51386E68" w14:textId="61BA9031" w:rsidR="00D9646C" w:rsidRDefault="0054724B" w:rsidP="007A27DE">
      <w:r>
        <w:t>Taxonomy i</w:t>
      </w:r>
      <w:r w:rsidR="00791440">
        <w:t>s a “long data” discipline</w:t>
      </w:r>
      <w:r w:rsidR="00A11C8A">
        <w:t xml:space="preserve"> </w:t>
      </w:r>
      <w:r w:rsidR="00A11C8A">
        <w:fldChar w:fldCharType="begin"/>
      </w:r>
      <w:r w:rsidR="00A11C8A">
        <w:instrText xml:space="preserve"> ADDIN ZOTERO_ITEM CSL_CITATION {"citationID":"YOBOacMR","properties":{"formattedCitation":"(Page, 2016b)","plainCitation":"(Page, 2016b)","noteIndex":0},"citationItems":[{"id":656,"uris":["http://zotero.org/users/4491854/items/NTDXPU7M"],"uri":["http://zotero.org/users/4491854/items/NTDXPU7M"],"itemData":{"id":656,"type":"article-journal","title":"DNA barcoding and taxonomy: dark taxa and dark texts","container-title":"Phil. Trans. R. Soc. B","page":"20150334","volume":"371","issue":"1702","source":"rstb.royalsocietypublishing.org","abstract":"Both classical taxonomy and DNA barcoding are engaged in the task of digitizing the living world. Much of the taxonomic literature remains undigitized. The rise of open access publishing this century and the freeing of older literature from the shackles of copyright have greatly increased the online availability of taxonomic descriptions, but much of the literature of the mid- to late-twentieth century remains offline (‘dark texts’). DNA barcoding is generating a wealth of computable data that in many ways are much easier to work with than classical taxonomic descriptions, but many of the sequences are not identified to species level. These ‘dark taxa’ hamper the classical method of integrating biodiversity data, using shared taxonomic names. Voucher specimens are a potential common currency of both the taxonomic literature and sequence databases, and could be used to help link names, literature and sequences. An obstacle to this approach is the lack of stable, resolvable specimen identifiers. The paper concludes with an appeal for a global ‘digital dashboard’ to assess the extent to which biodiversity data are available online.\nThis article is part of the themed issue ‘From DNA barcodes to biomes’.","DOI":"10.1098/rstb.2015.0334","ISSN":"0962-8436, 1471-2970","note":"PMID: 27481786","shortTitle":"DNA barcoding and taxonomy","journalAbbreviation":"Phil. Trans. R. Soc. B","language":"en","author":[{"family":"Page","given":"Roderic D. M."}],"issued":{"date-parts":[["2016",9,5]]}}}],"schema":"https://github.com/citation-style-language/schema/raw/master/csl-citation.json"} </w:instrText>
      </w:r>
      <w:r w:rsidR="00A11C8A">
        <w:fldChar w:fldCharType="separate"/>
      </w:r>
      <w:r w:rsidR="00A11C8A">
        <w:rPr>
          <w:noProof/>
        </w:rPr>
        <w:t>(Page, 2016b)</w:t>
      </w:r>
      <w:r w:rsidR="00A11C8A">
        <w:fldChar w:fldCharType="end"/>
      </w:r>
      <w:r w:rsidR="00791440">
        <w:t xml:space="preserve">. </w:t>
      </w:r>
      <w:r>
        <w:t>In some scientific fields published papers have a short citation half-life and hence are relatively ephemeral, quickly losing their relevance as t</w:t>
      </w:r>
      <w:r w:rsidR="00791440">
        <w:t xml:space="preserve">he “research front” moves on </w:t>
      </w:r>
      <w:r w:rsidR="00791440">
        <w:fldChar w:fldCharType="begin"/>
      </w:r>
      <w:r w:rsidR="00791440">
        <w:instrText xml:space="preserve"> ADDIN ZOTERO_ITEM CSL_CITATION {"citationID":"1RnC6lPv","properties":{"formattedCitation":"(de Solla Price, 1965)","plainCitation":"(de Solla Price, 1965)","noteIndex":0},"citationItems":[{"id":619,"uris":["http://zotero.org/users/4491854/items/TYXXSXZW"],"uri":["http://zotero.org/users/4491854/items/TYXXSXZW"],"itemData":{"id":619,"type":"article-journal","title":"Networks of Scientific Papers","container-title":"Science","page":"510-515","volume":"149","issue":"3683","DOI":"10.1126/science.149.3683.510","ISSN":"0036-8075","author":[{"family":"Solla Price","given":"D. J.","non-dropping-particle":"de"}],"issued":{"date-parts":[["1965",7,30]]}}}],"schema":"https://github.com/citation-style-language/schema/raw/master/csl-citation.json"} </w:instrText>
      </w:r>
      <w:r w:rsidR="00791440">
        <w:fldChar w:fldCharType="separate"/>
      </w:r>
      <w:r w:rsidR="00791440">
        <w:rPr>
          <w:noProof/>
        </w:rPr>
        <w:t>(de Solla Price, 1965)</w:t>
      </w:r>
      <w:r w:rsidR="00791440">
        <w:fldChar w:fldCharType="end"/>
      </w:r>
      <w:r>
        <w:t>. The rise of academic search engines such as Google Scholar may increase the discoverability of the older literature (and hence increasing its likelihood of being cited</w:t>
      </w:r>
      <w:del w:id="177" w:author="Roderic Page" w:date="2019-02-11T16:44:00Z">
        <w:r w:rsidDel="00D473BB">
          <w:delText>,</w:delText>
        </w:r>
      </w:del>
      <w:r w:rsidR="00A11C8A">
        <w:t xml:space="preserve"> </w:t>
      </w:r>
      <w:r w:rsidR="00A11C8A">
        <w:fldChar w:fldCharType="begin"/>
      </w:r>
      <w:r w:rsidR="00A11C8A">
        <w:instrText xml:space="preserve"> ADDIN ZOTERO_ITEM CSL_CITATION {"citationID":"BHMmCcj0","properties":{"formattedCitation":"(Verstak et al., 2014)","plainCitation":"(Verstak et al., 2014)","noteIndex":0},"citationItems":[{"id":638,"uris":["http://zotero.org/users/4491854/items/4UEVBFQ8"],"uri":["http://zotero.org/users/4491854/items/4UEVBFQ8"],"itemData":{"id":638,"type":"article-journal","title":"On the Shoulders of Giants: The Growing Impact of Older Articles","container-title":"arXiv:1411.0275 [cs]","source":"arXiv.org","abstract":"In this paper, we examine the evolution of the impact of older scholarly articles. We attempt to answer four questions. First, how often are older articles cited and how has this changed over time. Second, how does the impact of older articles vary across different research fields. Third, is the change in the impact of older articles accelerating or slowing down. Fourth, are these trends different for much older articles. To answer these questions, we studied citations from articles published in 1990-2013. We computed the fraction of citations to older articles from articles published each year as the measure of impact. We considered articles that were published at least 10 years before the citing article as older articles. We computed these numbers for 261 subject categories and 9 broad areas of research. Finally, we repeated the computation for two other definitions of older articles, 15 years and older and 20 years and older. There are three conclusions from our study. First, the impact of older articles has grown substantially over 1990-2013. In 2013, 36% of citations were to articles that are at least 10 years old; this fraction has grown 28% since 1990. The fraction of older citations increased over 1990-2013 for 7 out of 9 broad areas and 231 out of 261 subject categories. Second, the increase over the second half (2002-2013) was double the increase in the first half (1990-2001). Third, the trend of a growing impact of older articles also holds for even older articles. In 2013, 21% of citations were to articles &gt;= 15 years old with an increase of 30% since 1990 and 13% of citations were to articles &gt;= 20 years old with an increase of 36%. Now that finding and reading relevant older articles is about as easy as finding and reading recently published articles, significant advances aren't getting lost on the shelves and are influencing work worldwide for years after.","URL":"http://arxiv.org/abs/1411.0275","note":"arXiv: 1411.0275","shortTitle":"On the Shoulders of Giants","author":[{"family":"Verstak","given":"Alex"},{"family":"Acharya","given":"Anurag"},{"family":"Suzuki","given":"Helder"},{"family":"Henderson","given":"Sean"},{"family":"Iakhiaev","given":"Mikhail"},{"family":"Lin","given":"Cliff Chiung Yu"},{"family":"Shetty","given":"Namit"}],"issued":{"date-parts":[["2014",11,2]]},"accessed":{"date-parts":[["2018",11,27]]}}}],"schema":"https://github.com/citation-style-language/schema/raw/master/csl-citation.json"} </w:instrText>
      </w:r>
      <w:r w:rsidR="00A11C8A">
        <w:fldChar w:fldCharType="separate"/>
      </w:r>
      <w:r w:rsidR="00A11C8A">
        <w:rPr>
          <w:noProof/>
        </w:rPr>
        <w:t>(Verstak et al., 2014)</w:t>
      </w:r>
      <w:r w:rsidR="00A11C8A">
        <w:fldChar w:fldCharType="end"/>
      </w:r>
      <w:del w:id="178" w:author="Roderic Page" w:date="2019-02-11T16:44:00Z">
        <w:r w:rsidDel="00D473BB">
          <w:delText>)</w:delText>
        </w:r>
      </w:del>
      <w:r>
        <w:t xml:space="preserve">, but for many fields the older literature fades from importance. In contrast, the taxonomic literature is essentially ageless </w:t>
      </w:r>
      <w:ins w:id="179" w:author="Roderic Page" w:date="2019-02-18T17:18:00Z">
        <w:r w:rsidR="006F3CF9">
          <w:t xml:space="preserve">— </w:t>
        </w:r>
      </w:ins>
      <w:del w:id="180" w:author="Roderic Page" w:date="2019-02-18T17:18:00Z">
        <w:r w:rsidDel="006F3CF9">
          <w:delText xml:space="preserve">- </w:delText>
        </w:r>
      </w:del>
      <w:r>
        <w:t xml:space="preserve">any published work is potentially relevant. Part of this relevance reflects the importance of priority in biological nomenclature, given competing names for the same taxon in general the oldest name wins. Another factor is the sheer number of species and the relative paucity of published knowledge on many of those species. </w:t>
      </w:r>
      <w:r w:rsidR="00356CEB">
        <w:t xml:space="preserve">May </w:t>
      </w:r>
      <w:r w:rsidR="00356CEB">
        <w:fldChar w:fldCharType="begin"/>
      </w:r>
      <w:r w:rsidR="006F6141">
        <w:instrText xml:space="preserve"> ADDIN ZOTERO_ITEM CSL_CITATION {"citationID":"pVHGa9DC","properties":{"formattedCitation":"(MAY, 1988)","plainCitation":"(MAY, 1988)","dontUpdate":true,"noteIndex":0},"citationItems":[{"id":607,"uris":["http://zotero.org/users/4491854/items/3AG6NV7M"],"uri":["http://zotero.org/users/4491854/items/3AG6NV7M"],"itemData":{"id":607,"type":"article-journal","title":"How Many Species Are There on Earth?","container-title":"Science","page":"1441-1449","volume":"241","issue":"4872","DOI":"10.1126/science.241.4872.1441","ISSN":"0036-8075","author":[{"family":"May","given":"R. M."}],"issued":{"date-parts":[["1988",9,16]]}}}],"schema":"https://github.com/citation-style-language/schema/raw/master/csl-citation.json"} </w:instrText>
      </w:r>
      <w:r w:rsidR="00356CEB">
        <w:fldChar w:fldCharType="separate"/>
      </w:r>
      <w:r w:rsidR="00356CEB">
        <w:rPr>
          <w:noProof/>
        </w:rPr>
        <w:t>(1988)</w:t>
      </w:r>
      <w:r w:rsidR="00356CEB">
        <w:fldChar w:fldCharType="end"/>
      </w:r>
      <w:r w:rsidR="00356CEB">
        <w:t xml:space="preserve"> </w:t>
      </w:r>
      <w:r>
        <w:t xml:space="preserve">estimated that for publications in the period 1978 to 1987 for insects there were on average 0.02 papers per species per year, for beetles it was 0.01 papers. Hence a researcher may have to search back through a hundred years of literature in order to find mention of a specific beetle species. </w:t>
      </w:r>
    </w:p>
    <w:p w14:paraId="4FD6F6C5" w14:textId="77777777" w:rsidR="007A27DE" w:rsidRDefault="007A27DE" w:rsidP="007A27DE"/>
    <w:p w14:paraId="3E48B9EC" w14:textId="21C39867" w:rsidR="0065360F" w:rsidRDefault="0054724B">
      <w:pPr>
        <w:ind w:firstLine="432"/>
      </w:pPr>
      <w:r>
        <w:t>To explore the citation graph for publications on the Australian fauna I queried each citation relationship for the dates of publication of the citing and the cited works. The relationsh</w:t>
      </w:r>
      <w:r w:rsidR="00D9646C">
        <w:t>ip between these two dates (</w:t>
      </w:r>
      <w:fldSimple w:instr=" REF _Ref531455463 ">
        <w:ins w:id="181" w:author="Roderic Page" w:date="2019-02-18T13:35:00Z">
          <w:r w:rsidR="00F74475" w:rsidRPr="00D9646C">
            <w:t>Figure</w:t>
          </w:r>
          <w:r w:rsidR="00F74475">
            <w:t xml:space="preserve"> </w:t>
          </w:r>
          <w:r w:rsidR="00F74475">
            <w:rPr>
              <w:noProof/>
            </w:rPr>
            <w:t>11</w:t>
          </w:r>
        </w:ins>
        <w:del w:id="182" w:author="Roderic Page" w:date="2019-02-18T13:35:00Z">
          <w:r w:rsidR="00B855A9" w:rsidRPr="00D9646C" w:rsidDel="00F74475">
            <w:delText>Figure</w:delText>
          </w:r>
          <w:r w:rsidR="00B855A9" w:rsidDel="00F74475">
            <w:delText xml:space="preserve"> </w:delText>
          </w:r>
          <w:r w:rsidR="00B855A9" w:rsidDel="00F74475">
            <w:rPr>
              <w:noProof/>
            </w:rPr>
            <w:delText>11</w:delText>
          </w:r>
        </w:del>
      </w:fldSimple>
      <w:r w:rsidR="00D9646C">
        <w:t>)</w:t>
      </w:r>
      <w:r>
        <w:t xml:space="preserve"> highlights the enduring value of the older taxonomic literature. If taxonomic work cited only recent publications then the points in </w:t>
      </w:r>
      <w:fldSimple w:instr=" REF _Ref531455463 ">
        <w:ins w:id="183" w:author="Roderic Page" w:date="2019-02-18T13:35:00Z">
          <w:r w:rsidR="00F74475" w:rsidRPr="00D9646C">
            <w:t>Figure</w:t>
          </w:r>
          <w:r w:rsidR="00F74475">
            <w:t xml:space="preserve"> </w:t>
          </w:r>
          <w:r w:rsidR="00F74475">
            <w:rPr>
              <w:noProof/>
            </w:rPr>
            <w:t>11</w:t>
          </w:r>
        </w:ins>
        <w:del w:id="184" w:author="Roderic Page" w:date="2019-02-18T13:35:00Z">
          <w:r w:rsidR="00B855A9" w:rsidRPr="00D9646C" w:rsidDel="00F74475">
            <w:delText>Figure</w:delText>
          </w:r>
          <w:r w:rsidR="00B855A9" w:rsidDel="00F74475">
            <w:delText xml:space="preserve"> </w:delText>
          </w:r>
          <w:r w:rsidR="00B855A9" w:rsidDel="00F74475">
            <w:rPr>
              <w:noProof/>
            </w:rPr>
            <w:delText>11</w:delText>
          </w:r>
        </w:del>
      </w:fldSimple>
      <w:ins w:id="185" w:author="Roderic Page" w:date="2019-02-11T15:23:00Z">
        <w:r w:rsidR="00D07881">
          <w:rPr>
            <w:noProof/>
          </w:rPr>
          <w:t xml:space="preserve"> </w:t>
        </w:r>
      </w:ins>
      <w:r>
        <w:t>would fall on or close to the diagonal. However, even papers published recently (top right of the chart) cite older literature (represented by the vertical columns of dots below each year), and hence much of the area below the diagonal is occupied.</w:t>
      </w:r>
    </w:p>
    <w:p w14:paraId="07115D4B" w14:textId="77777777" w:rsidR="00356CEB" w:rsidRDefault="00356CEB">
      <w:pPr>
        <w:ind w:firstLine="432"/>
      </w:pPr>
    </w:p>
    <w:p w14:paraId="4034AF75" w14:textId="77777777" w:rsidR="0065360F" w:rsidRDefault="0054724B" w:rsidP="00356CEB">
      <w:pPr>
        <w:pStyle w:val="Heading3"/>
      </w:pPr>
      <w:r>
        <w:t>History of species discovery in different taxonomic groups</w:t>
      </w:r>
    </w:p>
    <w:p w14:paraId="21A61C2F" w14:textId="01626A0E" w:rsidR="00356CEB" w:rsidRDefault="0054724B" w:rsidP="007A27DE">
      <w:r>
        <w:t xml:space="preserve">The knowledge graph enables exploration of the taxonomic history of any taxon of interest. </w:t>
      </w:r>
      <w:ins w:id="186" w:author="Roderic Page" w:date="2019-02-11T15:24:00Z">
        <w:r w:rsidR="00D07881" w:rsidRPr="00D07881">
          <w:t xml:space="preserve">Pullen, Jennings &amp; </w:t>
        </w:r>
        <w:proofErr w:type="spellStart"/>
        <w:r w:rsidR="00D07881" w:rsidRPr="00D07881">
          <w:t>Oberprieler</w:t>
        </w:r>
        <w:proofErr w:type="spellEnd"/>
        <w:r w:rsidR="00D07881" w:rsidRPr="00D07881">
          <w:t xml:space="preserve"> </w:t>
        </w:r>
      </w:ins>
      <w:r w:rsidR="008F499C">
        <w:fldChar w:fldCharType="begin"/>
      </w:r>
      <w:ins w:id="187" w:author="Roderic Page" w:date="2019-02-11T15:24:00Z">
        <w:r w:rsidR="00D07881">
          <w:instrText xml:space="preserve"> ADDIN ZOTERO_ITEM CSL_CITATION {"citationID":"Fs10CPMY","properties":{"formattedCitation":"(2014)","plainCitation":"(2014)","noteIndex":0},"citationItems":[{"id":600,"uris":["http://zotero.org/users/4491854/items/YA4LBIAA"],"uri":["http://zotero.org/users/4491854/items/YA4LBIAA"],"itemData":{"id":600,"type":"article-journal","title":"Annotated catalogue of Australian weevils (Coleoptera: Curculionoidea)","container-title":"Zootaxa","page":"1","volume":"3896","issue":"1","DOI":"10.11646/zootaxa.3896.1.1","ISSN":"1175-5334","author":[{"family":"Pullen","given":"K. R."},{"family":"Jennings","given":"D."},{"family":"Oberprieler","given":"ROLF G."}],"issued":{"date-parts":[["2014",12,18]]}},"suppress-author":true}],"schema":"https://github.com/citation-style-language/schema/raw/master/csl-citation.json"} </w:instrText>
        </w:r>
      </w:ins>
      <w:del w:id="188" w:author="Roderic Page" w:date="2019-02-11T15:24:00Z">
        <w:r w:rsidR="006F6141" w:rsidDel="00D07881">
          <w:delInstrText xml:space="preserve"> ADDIN ZOTERO_ITEM CSL_CITATION {"citationID":"dVyOVtst","properties":{"formattedCitation":"(Pullen, Jennings &amp; Oberprieler, 2014)","plainCitation":"(Pullen, Jennings &amp; Oberprieler, 2014)","noteIndex":0},"citationItems":[{"id":600,"uris":["http://zotero.org/users/4491854/items/YA4LBIAA"],"uri":["http://zotero.org/users/4491854/items/YA4LBIAA"],"itemData":{"id":600,"type":"article-journal","title":"Annotated catalogue of Australian weevils (Coleoptera: Curculionoidea)","container-title":"Zootaxa","page":"1","volume":"3896","issue":"1","DOI":"10.11646/zootaxa.3896.1.1","ISSN":"1175-5334","author":[{"family":"Pullen","given":"K. R."},{"family":"Jennings","given":"D."},{"family":"Oberprieler","given":"ROLF G."}],"issued":{"date-parts":[["2014",12,18]]}}}],"schema":"https://github.com/citation-style-language/schema/raw/master/csl-citation.json"} </w:delInstrText>
        </w:r>
      </w:del>
      <w:r w:rsidR="008F499C">
        <w:fldChar w:fldCharType="separate"/>
      </w:r>
      <w:ins w:id="189" w:author="Roderic Page" w:date="2019-02-11T15:24:00Z">
        <w:r w:rsidR="00D07881">
          <w:rPr>
            <w:noProof/>
          </w:rPr>
          <w:t>(2014)</w:t>
        </w:r>
      </w:ins>
      <w:del w:id="190" w:author="Roderic Page" w:date="2019-02-11T15:24:00Z">
        <w:r w:rsidR="006F6141" w:rsidRPr="00D07881" w:rsidDel="00D07881">
          <w:rPr>
            <w:noProof/>
          </w:rPr>
          <w:delText>(Pullen, Jennings &amp; Oberprieler, 2014)</w:delText>
        </w:r>
      </w:del>
      <w:r w:rsidR="008F499C">
        <w:fldChar w:fldCharType="end"/>
      </w:r>
      <w:r w:rsidR="008F499C">
        <w:t xml:space="preserve"> </w:t>
      </w:r>
      <w:r>
        <w:t>recently reviewed the history of weevil taxonomy in Australia. Ozymandias has some 3958 accepted weevil species. For each accepted taxon in the ALA classification I used a SPARQL query to retrieve the date the species was originally described, and the dates where then grouped by year. The plot of cumulative numbers of accepted species over time (</w:t>
      </w:r>
      <w:fldSimple w:instr=" REF _Ref531455572 ">
        <w:r w:rsidR="00F74475">
          <w:t xml:space="preserve">Figure </w:t>
        </w:r>
        <w:r w:rsidR="00F74475">
          <w:rPr>
            <w:noProof/>
          </w:rPr>
          <w:t>12</w:t>
        </w:r>
      </w:fldSimple>
      <w:r>
        <w:t>) closely matches that reported by Pullen et al.</w:t>
      </w:r>
    </w:p>
    <w:p w14:paraId="26510169" w14:textId="77777777" w:rsidR="007A27DE" w:rsidRDefault="007A27DE" w:rsidP="007A27DE"/>
    <w:p w14:paraId="3A81AF78" w14:textId="7A2E71DA" w:rsidR="00356CEB" w:rsidRDefault="0054724B" w:rsidP="007A27DE">
      <w:pPr>
        <w:ind w:firstLine="432"/>
      </w:pPr>
      <w:r>
        <w:lastRenderedPageBreak/>
        <w:t xml:space="preserve">The same chart also shows the number of weevil species names published each year, including synonyms. This chart shows that the bulk of weevil discovery took place in the mid-19th to mid-20th centuries. The sharp drop in species discovery since the 1930’s may indicate that the bulk of the Australian weevil fauna has been described, but this seems unlikely given that weevils are typically small and cryptic, and many species </w:t>
      </w:r>
      <w:ins w:id="191" w:author="Roderic Page" w:date="2019-02-11T15:24:00Z">
        <w:r w:rsidR="00D07881">
          <w:t xml:space="preserve">in </w:t>
        </w:r>
      </w:ins>
      <w:r>
        <w:t>leaf-litter and other ha</w:t>
      </w:r>
      <w:r w:rsidR="00356CEB">
        <w:t xml:space="preserve">bitats may remain undiscovered </w:t>
      </w:r>
      <w:r w:rsidR="00356CEB">
        <w:fldChar w:fldCharType="begin"/>
      </w:r>
      <w:r w:rsidR="006F6141">
        <w:instrText xml:space="preserve"> ADDIN ZOTERO_ITEM CSL_CITATION {"citationID":"vVI1kWie","properties":{"formattedCitation":"(Stork et al., 2008; Riedel &amp; T\\uc0\\u228{}nzler, 2016)","plainCitation":"(Stork et al., 2008; Riedel &amp; Tänzler, 2016)","noteIndex":0},"citationItems":[{"id":594,"uris":["http://zotero.org/users/4491854/items/F9QM3ESN"],"uri":["http://zotero.org/users/4491854/items/F9QM3ESN"],"itemData":{"id":594,"type":"article-journal","title":"What determines whether a species of insect is described? Evidence from a study of tropical forest beetles","container-title":"Insect Conservation and Diversity","page":"114-119","volume":"1","issue":"2","DOI":"10.1111/j.1752-4598.2008.00016.x","ISSN":"1752-458X","author":[{"family":"Stork","given":"NIGEL E."},{"family":"Grimbacher","given":"PETER S."},{"family":"Storey","given":"ROSS"},{"family":"Oberprieler","given":"ROLF G."},{"family":"Reid","given":"CHRIS"},{"family":"Slipinski","given":"S. ADAM"}],"issued":{"date-parts":[["2008",5]]}}},{"id":597,"uris":["http://zotero.org/users/4491854/items/X8V5LGLC"],"uri":["http://zotero.org/users/4491854/items/X8V5LGLC"],"itemData":{"id":597,"type":"article-journal","title":"Revision of the Australian species of the weevil genus Trigonopterus Fauvel","container-title":"ZooKeys","page":"97-162","volume":"556","DOI":"10.3897/zookeys.556.6126","ISSN":"1313-2970","author":[{"family":"Riedel","given":"Alexander"},{"family":"Tänzler","given":"Rene"}],"issued":{"date-parts":[["2016",1,21]]}}}],"schema":"https://github.com/citation-style-language/schema/raw/master/csl-citation.json"} </w:instrText>
      </w:r>
      <w:r w:rsidR="00356CEB">
        <w:fldChar w:fldCharType="separate"/>
      </w:r>
      <w:r w:rsidR="006F6141" w:rsidRPr="006F6141">
        <w:rPr>
          <w:rFonts w:eastAsia="Times New Roman"/>
        </w:rPr>
        <w:t xml:space="preserve">(Stork et al., 2008; Riedel &amp; </w:t>
      </w:r>
      <w:proofErr w:type="spellStart"/>
      <w:r w:rsidR="006F6141" w:rsidRPr="006F6141">
        <w:rPr>
          <w:rFonts w:eastAsia="Times New Roman"/>
        </w:rPr>
        <w:t>Tänzler</w:t>
      </w:r>
      <w:proofErr w:type="spellEnd"/>
      <w:r w:rsidR="006F6141" w:rsidRPr="006F6141">
        <w:rPr>
          <w:rFonts w:eastAsia="Times New Roman"/>
        </w:rPr>
        <w:t>, 2016)</w:t>
      </w:r>
      <w:r w:rsidR="00356CEB">
        <w:fldChar w:fldCharType="end"/>
      </w:r>
      <w:ins w:id="192" w:author="Roderic Page" w:date="2019-02-18T17:18:00Z">
        <w:r w:rsidR="006F3CF9">
          <w:t>.</w:t>
        </w:r>
      </w:ins>
    </w:p>
    <w:p w14:paraId="0F4E9A6A" w14:textId="77777777" w:rsidR="007A27DE" w:rsidRDefault="007A27DE" w:rsidP="007A27DE">
      <w:pPr>
        <w:ind w:firstLine="432"/>
      </w:pPr>
    </w:p>
    <w:p w14:paraId="1C356EE1" w14:textId="40E37E41" w:rsidR="0065360F" w:rsidRDefault="0054724B">
      <w:pPr>
        <w:ind w:firstLine="432"/>
      </w:pPr>
      <w:r>
        <w:t>These same queries can be used on other taxonomic groups, enabling us to compare the state of knowledge for different taxa. For example</w:t>
      </w:r>
      <w:r w:rsidR="00E23F22">
        <w:t>,</w:t>
      </w:r>
      <w:r>
        <w:t xml:space="preserve"> the land snail family </w:t>
      </w:r>
      <w:proofErr w:type="spellStart"/>
      <w:r>
        <w:t>Camaenidae</w:t>
      </w:r>
      <w:proofErr w:type="spellEnd"/>
      <w:r>
        <w:t xml:space="preserve"> (</w:t>
      </w:r>
      <w:fldSimple w:instr=" REF _Ref531456130 ">
        <w:r w:rsidR="00F74475">
          <w:t xml:space="preserve">Figure </w:t>
        </w:r>
        <w:r w:rsidR="00F74475">
          <w:rPr>
            <w:noProof/>
          </w:rPr>
          <w:t>13</w:t>
        </w:r>
      </w:fldSimple>
      <w:r>
        <w:t>) shows a similar pattern of discovery in the mid-19th to mid-20th centuries to that seen in weevils. However, in contrast to weevils these snails have been the subject of ongoing study with over 200 new species bein</w:t>
      </w:r>
      <w:r w:rsidR="00356CEB">
        <w:t xml:space="preserve">g described in the last decade </w:t>
      </w:r>
      <w:r w:rsidR="00356CEB">
        <w:fldChar w:fldCharType="begin"/>
      </w:r>
      <w:r w:rsidR="00356CEB">
        <w:instrText xml:space="preserve"> ADDIN ZOTERO_ITEM CSL_CITATION {"citationID":"w2WdqHLw","properties":{"formattedCitation":"(K\\uc0\\u246{}hler, 2010, 2011)","plainCitation":"(Köhler, 2010, 2011)","noteIndex":0},"citationItems":[{"id":609,"uris":["http://zotero.org/users/4491854/items/NGQD34UN"],"uri":["http://zotero.org/users/4491854/items/NGQD34UN"],"itemData":{"id":609,"type":"article-journal","title":"Uncovering local endemism in the Kimberley, Western Australia: description of new species of the genus Amplirhagada Iredale, 1933 (Pulmonata: Camaenidae)","container-title":"Records of the Australian Museum","page":"217-284","volume":"62","issue":"2","DOI":"10.3853/j.0067-1975.62.2010.1554","ISSN":"0067-1975","author":[{"family":"Köhler","given":"Frank"}],"issued":{"date-parts":[["2010",11,24]]}}},{"id":608,"uris":["http://zotero.org/users/4491854/items/3VH66T6U"],"uri":["http://zotero.org/users/4491854/items/3VH66T6U"],"itemData":{"id":608,"type":"article-journal","title":"Descriptions of new species of the diverse and endemic land snail Amplirhagada Iredale, 1933 from rainforest patches across the Kimberley, Western Australia (Pulmonata: Camaenidae)","container-title":"Records of the Australian Museum","page":"167-202","volume":"63","issue":"2","DOI":"10.3853/j.0067-1975.63.2011.1581","ISSN":"0067-1975","author":[{"family":"Köhler","given":"Frank"}],"issued":{"date-parts":[["2011",11,30]]}}}],"schema":"https://github.com/citation-style-language/schema/raw/master/csl-citation.json"} </w:instrText>
      </w:r>
      <w:r w:rsidR="00356CEB">
        <w:fldChar w:fldCharType="separate"/>
      </w:r>
      <w:r w:rsidR="00356CEB" w:rsidRPr="00356CEB">
        <w:rPr>
          <w:rFonts w:eastAsia="Times New Roman"/>
        </w:rPr>
        <w:t>(</w:t>
      </w:r>
      <w:proofErr w:type="spellStart"/>
      <w:r w:rsidR="00356CEB" w:rsidRPr="00356CEB">
        <w:rPr>
          <w:rFonts w:eastAsia="Times New Roman"/>
        </w:rPr>
        <w:t>Köhler</w:t>
      </w:r>
      <w:proofErr w:type="spellEnd"/>
      <w:r w:rsidR="00356CEB" w:rsidRPr="00356CEB">
        <w:rPr>
          <w:rFonts w:eastAsia="Times New Roman"/>
        </w:rPr>
        <w:t>, 2010, 2011)</w:t>
      </w:r>
      <w:r w:rsidR="00356CEB">
        <w:fldChar w:fldCharType="end"/>
      </w:r>
      <w:ins w:id="193" w:author="Roderic Page" w:date="2019-02-18T17:19:00Z">
        <w:r w:rsidR="006F3CF9">
          <w:t>,</w:t>
        </w:r>
      </w:ins>
      <w:r w:rsidR="00356CEB">
        <w:t xml:space="preserve"> </w:t>
      </w:r>
      <w:r>
        <w:t>a rate of discovery that shows no sign of declining.</w:t>
      </w:r>
    </w:p>
    <w:p w14:paraId="48EB70E0" w14:textId="77777777" w:rsidR="0065360F" w:rsidRDefault="0054724B" w:rsidP="00356CEB">
      <w:pPr>
        <w:pStyle w:val="Heading2"/>
      </w:pPr>
      <w:r>
        <w:t>Discussion</w:t>
      </w:r>
    </w:p>
    <w:p w14:paraId="0B5611A0" w14:textId="618401FB" w:rsidR="0065360F" w:rsidRDefault="0054724B">
      <w:r>
        <w:t xml:space="preserve">Building a knowledge graph requires mapping textual representations of entities to identifiers that are shared across data sources (“strings to things”). </w:t>
      </w:r>
      <w:del w:id="194" w:author="Roderic Page" w:date="2019-02-18T17:19:00Z">
        <w:r w:rsidDel="006F3CF9">
          <w:delText>Creating this</w:delText>
        </w:r>
      </w:del>
      <w:ins w:id="195" w:author="Roderic Page" w:date="2019-02-18T17:19:00Z">
        <w:r w:rsidR="006F3CF9">
          <w:t>This</w:t>
        </w:r>
      </w:ins>
      <w:r>
        <w:t xml:space="preserve"> mapping is tedious and time consuming to construct, and in a time limited project such as a challenge entry like Ozymandias the mapping is likely to be incomplete before the deadline for the project. Despite its necessarily incomplete state I think the project illustrates some of the ways a network approach can enrich our knowledge of a topic. The web interface exposes many more connections between taxa, publications and people than are evident in the Atlas of Living Australia and Australian Faunal Directory that were used as source databases. </w:t>
      </w:r>
    </w:p>
    <w:p w14:paraId="7144A502" w14:textId="77777777" w:rsidR="00C5659B" w:rsidRDefault="00C5659B"/>
    <w:p w14:paraId="7FEEEF34" w14:textId="1B845C2F" w:rsidR="0065360F" w:rsidRDefault="0054724B">
      <w:pPr>
        <w:ind w:firstLine="432"/>
      </w:pPr>
      <w:r>
        <w:t>The underlying knowledge graph can be used to support queries exploring the history of taxonomic publishing and discovery. Some of these queries could be used to help prioritise future work. For example, the pattern of citations (</w:t>
      </w:r>
      <w:fldSimple w:instr=" REF _Ref531455463 ">
        <w:ins w:id="196" w:author="Roderic Page" w:date="2019-02-18T13:35:00Z">
          <w:r w:rsidR="00F74475" w:rsidRPr="00D9646C">
            <w:t>Figure</w:t>
          </w:r>
          <w:r w:rsidR="00F74475">
            <w:t xml:space="preserve"> </w:t>
          </w:r>
          <w:r w:rsidR="00F74475">
            <w:rPr>
              <w:noProof/>
            </w:rPr>
            <w:t>11</w:t>
          </w:r>
        </w:ins>
        <w:del w:id="197" w:author="Roderic Page" w:date="2019-02-18T13:35:00Z">
          <w:r w:rsidR="00B855A9" w:rsidRPr="00D9646C" w:rsidDel="00F74475">
            <w:delText>Figure</w:delText>
          </w:r>
          <w:r w:rsidR="00B855A9" w:rsidDel="00F74475">
            <w:delText xml:space="preserve"> </w:delText>
          </w:r>
          <w:r w:rsidR="00B855A9" w:rsidDel="00F74475">
            <w:rPr>
              <w:noProof/>
            </w:rPr>
            <w:delText>11</w:delText>
          </w:r>
        </w:del>
      </w:fldSimple>
      <w:r>
        <w:t>) confirms that the older taxonomic literature is still relevant today, reinforcing the case for digitising the legacy taxonomic literature. We could further explore the citation data to prioritise which journals should be scanned first: for example, by focusing on those journals that have been cited the most. Given that the bulk of taxonomic publications in the 20th century appeared in Australian journals, initiatives such as the Biodiversity Heritage Library in Australia would seem well placed to make the case that this work should be scanned and made openly available. Citation counts can also be used more directly. For example, the International Institute for Species Exploration annually issues a manually curated list of the “top 10” species discovered the previous year</w:t>
      </w:r>
      <w:ins w:id="198" w:author="Roderic Page" w:date="2019-02-18T17:20:00Z">
        <w:r w:rsidR="006F3CF9">
          <w:t xml:space="preserve"> (</w:t>
        </w:r>
        <w:r w:rsidR="006F3CF9" w:rsidRPr="006F3CF9">
          <w:t>https://www.esf.edu/top10/</w:t>
        </w:r>
        <w:r w:rsidR="006F3CF9">
          <w:t>)</w:t>
        </w:r>
      </w:ins>
      <w:r>
        <w:t xml:space="preserve">. Such a list could be automatically generated from a knowledge graph using, for example, the number of citations (or other measures of attention) that each work publishing a new species has received. </w:t>
      </w:r>
    </w:p>
    <w:p w14:paraId="0B253261" w14:textId="77777777" w:rsidR="00C5659B" w:rsidRDefault="00C5659B">
      <w:pPr>
        <w:ind w:firstLine="432"/>
      </w:pPr>
    </w:p>
    <w:p w14:paraId="0C5B940E" w14:textId="28E433F3" w:rsidR="0065360F" w:rsidRDefault="0054724B">
      <w:pPr>
        <w:ind w:firstLine="432"/>
      </w:pPr>
      <w:r>
        <w:lastRenderedPageBreak/>
        <w:t>Some analyses of the knowledge graph are more focussed on the state of the knowledge graph itself. For example, querying for author identifiers such as ORCIDs reveals a limited uptake of that identifier. This has implications for proposals to use ORCID as the basis for tracking the broader activities of taxonomists, such as specimen collection an</w:t>
      </w:r>
      <w:r w:rsidR="00D9646C">
        <w:t>d identification</w:t>
      </w:r>
      <w:ins w:id="199" w:author="Roderic Page" w:date="2019-02-11T15:50:00Z">
        <w:r w:rsidR="00BE2799">
          <w:t>.</w:t>
        </w:r>
      </w:ins>
      <w:del w:id="200" w:author="Roderic Page" w:date="2019-02-11T15:50:00Z">
        <w:r w:rsidR="00D9646C" w:rsidDel="00BE2799">
          <w:delText xml:space="preserve"> </w:delText>
        </w:r>
        <w:r w:rsidR="00D9646C" w:rsidDel="00BE2799">
          <w:fldChar w:fldCharType="begin"/>
        </w:r>
        <w:r w:rsidR="00D9646C" w:rsidDel="00BE2799">
          <w:delInstrText xml:space="preserve"> ADDIN ZOTERO_ITEM CSL_CITATION {"citationID":"m3tFKuvq","properties":{"formattedCitation":"(Shorthouse)","plainCitation":"(Shorthouse)","noteIndex":0},"citationItems":[{"id":647,"uris":["http://zotero.org/users/4491854/items/YN2PCS2S"],"uri":["http://zotero.org/users/4491854/items/YN2PCS2S"],"itemData":{"id":647,"type":"webpage","title":"Bloodhound","abstract":"Claim the natural history specimens you collected or identified","URL":"https://bloodhound.shorthouse.net","language":"en","author":[{"family":"Shorthouse","given":"David P."}],"accessed":{"date-parts":[["2018",11,28]]}}}],"schema":"https://github.com/citation-style-language/schema/raw/master/csl-citation.json"} </w:delInstrText>
        </w:r>
        <w:r w:rsidR="00D9646C" w:rsidDel="00BE2799">
          <w:fldChar w:fldCharType="separate"/>
        </w:r>
        <w:r w:rsidR="00D9646C" w:rsidDel="00BE2799">
          <w:rPr>
            <w:noProof/>
          </w:rPr>
          <w:delText>(Shorthouse)</w:delText>
        </w:r>
        <w:r w:rsidR="00D9646C" w:rsidDel="00BE2799">
          <w:fldChar w:fldCharType="end"/>
        </w:r>
        <w:r w:rsidR="00D9646C" w:rsidDel="00BE2799">
          <w:delText>.</w:delText>
        </w:r>
      </w:del>
      <w:r w:rsidR="00D9646C">
        <w:t xml:space="preserve"> </w:t>
      </w:r>
      <w:r>
        <w:t xml:space="preserve">Perhaps the development of </w:t>
      </w:r>
      <w:del w:id="201" w:author="Roderic Page" w:date="2019-02-11T15:51:00Z">
        <w:r w:rsidDel="00BE2799">
          <w:delText xml:space="preserve">such </w:delText>
        </w:r>
      </w:del>
      <w:r>
        <w:t xml:space="preserve">tools </w:t>
      </w:r>
      <w:ins w:id="202" w:author="Roderic Page" w:date="2019-02-11T15:51:00Z">
        <w:r w:rsidR="00BE2799">
          <w:t xml:space="preserve">such as David </w:t>
        </w:r>
        <w:proofErr w:type="spellStart"/>
        <w:r w:rsidR="00BE2799">
          <w:t>Shorthouse’s</w:t>
        </w:r>
        <w:proofErr w:type="spellEnd"/>
        <w:r w:rsidR="00BE2799">
          <w:t xml:space="preserve"> Bloodhound (</w:t>
        </w:r>
        <w:r w:rsidR="00BE2799">
          <w:fldChar w:fldCharType="begin"/>
        </w:r>
        <w:r w:rsidR="00BE2799">
          <w:instrText xml:space="preserve"> HYPERLINK "</w:instrText>
        </w:r>
        <w:r w:rsidR="00BE2799" w:rsidRPr="00BE2799">
          <w:instrText>https://bloodhound-tracker.net</w:instrText>
        </w:r>
        <w:r w:rsidR="00BE2799">
          <w:instrText xml:space="preserve">)" </w:instrText>
        </w:r>
        <w:r w:rsidR="00BE2799">
          <w:fldChar w:fldCharType="separate"/>
        </w:r>
        <w:r w:rsidR="00BE2799" w:rsidRPr="00E7009D">
          <w:rPr>
            <w:rStyle w:val="Hyperlink"/>
          </w:rPr>
          <w:t>https://bloodhound-tracker.net)</w:t>
        </w:r>
        <w:r w:rsidR="00BE2799">
          <w:fldChar w:fldCharType="end"/>
        </w:r>
        <w:r w:rsidR="00BE2799">
          <w:t xml:space="preserve"> </w:t>
        </w:r>
      </w:ins>
      <w:r>
        <w:t>may help raise awareness of the possible benefits of authors registering with ORCID.</w:t>
      </w:r>
    </w:p>
    <w:p w14:paraId="304BA1CC" w14:textId="77777777" w:rsidR="0065360F" w:rsidRDefault="0054724B" w:rsidP="00356CEB">
      <w:pPr>
        <w:pStyle w:val="Heading3"/>
      </w:pPr>
      <w:r>
        <w:t>Expanding the knowledge graph</w:t>
      </w:r>
    </w:p>
    <w:p w14:paraId="608AD83D" w14:textId="1E6524A2" w:rsidR="0065360F" w:rsidRDefault="0054724B">
      <w:r>
        <w:t xml:space="preserve">The knowledge graph in Ozymandias features only a subset of the entities depicted in earlier work sketching the “biodiversity knowledge graph” </w:t>
      </w:r>
      <w:r w:rsidR="00356CEB">
        <w:fldChar w:fldCharType="begin"/>
      </w:r>
      <w:r w:rsidR="002562E2">
        <w:instrText xml:space="preserve"> ADDIN ZOTERO_ITEM CSL_CITATION {"citationID":"40NNt4Iu","properties":{"formattedCitation":"(Page, 2013, 2016a)","plainCitation":"(Page, 2013, 2016a)","noteIndex":0},"citationItems":[{"id":601,"uris":["http://zotero.org/users/4491854/items/DZPVUQ9Y"],"uri":["http://zotero.org/users/4491854/items/DZPVUQ9Y"],"itemData":{"id":601,"type":"article-journal","title":"BioNames: linking taxonomy, texts, and trees","container-title":"PeerJ","page":"e190","volume":"1","DOI":"10.7717/peerj.190","ISSN":"2167-8359","author":[{"family":"Page","given":"Roderic D.M."}],"issued":{"date-parts":[["2013",10,29]]}}},{"id":590,"uris":["http://zotero.org/users/4491854/items/YLQB2WEF"],"uri":["http://zotero.org/users/4491854/items/YLQB2WEF"],"itemData":{"id":590,"type":"article-journal","title":"Towards a biodiversity knowledge graph","container-title":"Research Ideas and Outcomes","page":"e8767","volume":"2","DOI":"10.3897/rio.2.e8767","ISSN":"2367-7163","author":[{"family":"Page","given":"R D M"}],"issued":{"date-parts":[["2016",4,7]]}}}],"schema":"https://github.com/citation-style-language/schema/raw/master/csl-citation.json"} </w:instrText>
      </w:r>
      <w:r w:rsidR="00356CEB">
        <w:fldChar w:fldCharType="separate"/>
      </w:r>
      <w:r w:rsidR="00A11C8A">
        <w:rPr>
          <w:noProof/>
        </w:rPr>
        <w:t>(Page, 2013, 2016a)</w:t>
      </w:r>
      <w:r w:rsidR="00356CEB">
        <w:fldChar w:fldCharType="end"/>
      </w:r>
      <w:r w:rsidR="00356CEB">
        <w:t xml:space="preserve">. </w:t>
      </w:r>
      <w:r>
        <w:t xml:space="preserve">There are several entities that are obvious candidates to be added to Ozymandias, such as specimens and nucleotide sequences. However, the number of specimens that could potentially be added has implications for the scalability of the knowledge graph. Bearing this in mind, we could add a subset of specimens, such as type specimens, or those which have been sequenced. Fontaine et al. </w:t>
      </w:r>
      <w:ins w:id="203" w:author="Roderic Page" w:date="2019-02-11T16:47:00Z">
        <w:r w:rsidR="00EF3F95">
          <w:fldChar w:fldCharType="begin"/>
        </w:r>
        <w:r w:rsidR="00EF3F95">
          <w:instrText xml:space="preserve"> ADDIN ZOTERO_ITEM CSL_CITATION {"citationID":"78L7Fqfx","properties":{"formattedCitation":"(2012)","plainCitation":"(2012)","noteIndex":0},"citationItems":[{"id":617,"uris":["http://zotero.org/users/4491854/items/MBP4IULN"],"uri":["http://zotero.org/users/4491854/items/MBP4IULN"],"itemData":{"id":617,"type":"article-journal","title":"21 years of shelf life between discovery and description of new species","container-title":"Current Biology","page":"R943-R944","volume":"22","issue":"22","DOI":"10.1016/j.cub.2012.10.029","ISSN":"0960-9822","author":[{"family":"Fontaine","given":"Benoît"},{"family":"Perrard","given":"Adrien"},{"family":"Bouchet","given":"Philippe"}],"issued":{"date-parts":[["2012",11]]}},"suppress-author":true}],"schema":"https://github.com/citation-style-language/schema/raw/master/csl-citation.json"} </w:instrText>
        </w:r>
      </w:ins>
      <w:r w:rsidR="00EF3F95">
        <w:fldChar w:fldCharType="separate"/>
      </w:r>
      <w:ins w:id="204" w:author="Roderic Page" w:date="2019-02-11T16:47:00Z">
        <w:r w:rsidR="00EF3F95">
          <w:rPr>
            <w:noProof/>
          </w:rPr>
          <w:t>(2012)</w:t>
        </w:r>
        <w:r w:rsidR="00EF3F95">
          <w:fldChar w:fldCharType="end"/>
        </w:r>
        <w:r w:rsidR="00EF3F95">
          <w:t xml:space="preserve"> </w:t>
        </w:r>
      </w:ins>
      <w:r>
        <w:t>reported that the average lag time between the discovery of a specimen representing a new species and the description of that species is 21 years. The generality of this observation could be evaluated using a knowledge graph that contains both the taxonomic literature and type specimens with dates of collection.</w:t>
      </w:r>
    </w:p>
    <w:p w14:paraId="499680CA" w14:textId="3EDEA6E1" w:rsidR="0065360F" w:rsidRDefault="0054724B">
      <w:pPr>
        <w:ind w:firstLine="432"/>
      </w:pPr>
      <w:r>
        <w:t xml:space="preserve">The Biodiversity Literature Repository highlights the potential of treating scientific articles not as monolithic entities but rather as </w:t>
      </w:r>
      <w:del w:id="205" w:author="Roderic Page" w:date="2019-02-18T17:20:00Z">
        <w:r w:rsidDel="006F3CF9">
          <w:delText xml:space="preserve">assembles </w:delText>
        </w:r>
      </w:del>
      <w:ins w:id="206" w:author="Roderic Page" w:date="2019-02-18T17:20:00Z">
        <w:r w:rsidR="006F3CF9">
          <w:t>assemblages</w:t>
        </w:r>
        <w:r w:rsidR="006F3CF9">
          <w:t xml:space="preserve"> </w:t>
        </w:r>
      </w:ins>
      <w:r>
        <w:t>of component parts, including figures. We can drill down further and start to annotate individual parts including fragments of text. The idea of annotating and interlinking fragme</w:t>
      </w:r>
      <w:r w:rsidR="00D9646C">
        <w:t xml:space="preserve">nts of text has a long history, </w:t>
      </w:r>
      <w:r>
        <w:t>pioneer</w:t>
      </w:r>
      <w:r w:rsidR="00D9646C">
        <w:t xml:space="preserve">ed by people such as Ted Nelson </w:t>
      </w:r>
      <w:r w:rsidR="00D9646C">
        <w:fldChar w:fldCharType="begin"/>
      </w:r>
      <w:r w:rsidR="00D9646C">
        <w:instrText xml:space="preserve"> ADDIN ZOTERO_ITEM CSL_CITATION {"citationID":"FfMTjEp6","properties":{"formattedCitation":"(Douglas R. Dechow &amp; Daniele C. Struppa, 2015)","plainCitation":"(Douglas R. Dechow &amp; Daniele C. Struppa, 2015)","noteIndex":0},"citationItems":[{"id":654,"uris":["http://zotero.org/users/4491854/items/336UBGZ8"],"uri":["http://zotero.org/users/4491854/items/336UBGZ8"],"itemData":{"id":654,"type":"article-journal","title":"Intertwingled: The work and influence of Ted Nelson","container-title":"History of Computing","URL":"http://dx.doi.org/10.1007/978-3-319-16925-5","DOI":"10.1007/978-3-319-16925-5","ISSN":"2190-6831","editor":[{"literal":"Douglas R. Dechow"},{"literal":"Daniele C. Struppa"}],"issued":{"date-parts":[["2015"]]}}}],"schema":"https://github.com/citation-style-language/schema/raw/master/csl-citation.json"} </w:instrText>
      </w:r>
      <w:r w:rsidR="00D9646C">
        <w:fldChar w:fldCharType="separate"/>
      </w:r>
      <w:r w:rsidR="00D9646C">
        <w:rPr>
          <w:noProof/>
        </w:rPr>
        <w:t>(Douglas R. Dechow &amp; Daniele C. Struppa, 2015)</w:t>
      </w:r>
      <w:r w:rsidR="00D9646C">
        <w:fldChar w:fldCharType="end"/>
      </w:r>
      <w:r w:rsidR="00D9646C">
        <w:t>,</w:t>
      </w:r>
      <w:r>
        <w:t xml:space="preserve"> and tools such as Hypotheses.is</w:t>
      </w:r>
      <w:r w:rsidR="006F6141">
        <w:t xml:space="preserve"> </w:t>
      </w:r>
      <w:ins w:id="207" w:author="Roderic Page" w:date="2019-02-11T15:49:00Z">
        <w:r w:rsidR="00BE2799">
          <w:t>(</w:t>
        </w:r>
        <w:r w:rsidR="00BE2799" w:rsidRPr="00BE2799">
          <w:t>https://web.hypothes.is</w:t>
        </w:r>
        <w:r w:rsidR="00BE2799">
          <w:t>)</w:t>
        </w:r>
      </w:ins>
      <w:del w:id="208" w:author="Roderic Page" w:date="2019-02-11T15:49:00Z">
        <w:r w:rsidR="006F6141" w:rsidDel="00BE2799">
          <w:fldChar w:fldCharType="begin"/>
        </w:r>
        <w:r w:rsidR="006F6141" w:rsidDel="00BE2799">
          <w:delInstrText xml:space="preserve"> ADDIN ZOTERO_ITEM CSL_CITATION {"citationID":"ojvGR6lQ","properties":{"formattedCitation":"(\\uc0\\u8220{}Hypothes.is\\uc0\\u8221{})","plainCitation":"(“Hypothes.is”)","noteIndex":0},"citationItems":[{"id":651,"uris":["http://zotero.org/users/4491854/items/G5CAYDAF"],"uri":["http://zotero.org/users/4491854/items/G5CAYDAF"],"itemData":{"id":651,"type":"webpage","title":"Hypothes.is","container-title":"Hypothesis","abstract":"Annotate the web, with anyone, anywhere. \nWe’re a nonprofit on a mission to bring an open conversation over the whole web. Use Hypothesis right now to hold discussions, read socially, organize your research, and take personal notes. Get Started \nor see how it works.     \nSee","URL":"https://web.hypothes.is/","language":"en-US","accessed":{"date-parts":[["2018",11,28]]}}}],"schema":"https://github.com/citation-style-language/schema/raw/master/csl-citation.json"} </w:delInstrText>
        </w:r>
        <w:r w:rsidR="006F6141" w:rsidDel="00BE2799">
          <w:fldChar w:fldCharType="separate"/>
        </w:r>
        <w:r w:rsidR="006F6141" w:rsidRPr="006F6141" w:rsidDel="00BE2799">
          <w:rPr>
            <w:rFonts w:eastAsia="Times New Roman"/>
          </w:rPr>
          <w:delText>(“Hypothes.is”)</w:delText>
        </w:r>
        <w:r w:rsidR="006F6141" w:rsidDel="00BE2799">
          <w:fldChar w:fldCharType="end"/>
        </w:r>
      </w:del>
      <w:r w:rsidR="006F6141">
        <w:t xml:space="preserve"> n</w:t>
      </w:r>
      <w:r>
        <w:t>ow make this possible. We could view the “micro citations” used by taxonomists to specify the page location of a taxonomic name as a form of annotation, hence a logical next step is to map these micro citations onto publications in the knowledge graph so that we can locate these micro citations in the context of the taxonomic literature that they refer to.</w:t>
      </w:r>
    </w:p>
    <w:p w14:paraId="2DD79D0D" w14:textId="77777777" w:rsidR="0065360F" w:rsidRDefault="0054724B" w:rsidP="00356CEB">
      <w:pPr>
        <w:pStyle w:val="Heading3"/>
      </w:pPr>
      <w:r>
        <w:t>The future of knowledge graphs</w:t>
      </w:r>
    </w:p>
    <w:p w14:paraId="43B0C321" w14:textId="418F12AF" w:rsidR="0065360F" w:rsidRDefault="0054724B">
      <w:r>
        <w:t xml:space="preserve">To the extent that Ozymandias is judged to be a success it suggests that knowledge graphs have potential to improve the way we aggregate and interface with biodiversity data. However, it is worth noting that the biodiversity informatics community has been aware of knowledge graphs and semantic web technologies for a decade or more, and several taxonomic databases have been serving data in RDF since the mid-2000’s. Yet it is hard to point to successful applications of these approaches to the study of biodiversity, and there has been limited uptake of linked data beyond a few databases. </w:t>
      </w:r>
      <w:ins w:id="209" w:author="Roderic Page" w:date="2019-02-14T16:34:00Z">
        <w:r w:rsidR="009943CE">
          <w:t xml:space="preserve">It is also not clear </w:t>
        </w:r>
      </w:ins>
      <w:ins w:id="210" w:author="Roderic Page" w:date="2019-02-14T16:36:00Z">
        <w:r w:rsidR="009943CE">
          <w:t>which is more valuable: (a)</w:t>
        </w:r>
      </w:ins>
      <w:ins w:id="211" w:author="Roderic Page" w:date="2019-02-14T16:34:00Z">
        <w:r w:rsidR="009943CE">
          <w:t xml:space="preserve"> the insights that </w:t>
        </w:r>
      </w:ins>
      <w:ins w:id="212" w:author="Roderic Page" w:date="2019-02-14T16:35:00Z">
        <w:r w:rsidR="009943CE">
          <w:t>could</w:t>
        </w:r>
      </w:ins>
      <w:ins w:id="213" w:author="Roderic Page" w:date="2019-02-14T16:34:00Z">
        <w:r w:rsidR="009943CE">
          <w:t xml:space="preserve"> be obtained from </w:t>
        </w:r>
      </w:ins>
      <w:ins w:id="214" w:author="Roderic Page" w:date="2019-02-14T16:35:00Z">
        <w:r w:rsidR="009943CE">
          <w:t>querying the</w:t>
        </w:r>
      </w:ins>
      <w:ins w:id="215" w:author="Roderic Page" w:date="2019-02-14T16:34:00Z">
        <w:r w:rsidR="009943CE">
          <w:t xml:space="preserve"> graph, or </w:t>
        </w:r>
      </w:ins>
      <w:ins w:id="216" w:author="Roderic Page" w:date="2019-02-14T16:37:00Z">
        <w:r w:rsidR="009943CE">
          <w:t xml:space="preserve">(b) </w:t>
        </w:r>
      </w:ins>
      <w:ins w:id="217" w:author="Roderic Page" w:date="2019-02-14T16:35:00Z">
        <w:r w:rsidR="009943CE">
          <w:t>the cleaning and reconciliation of the data take</w:t>
        </w:r>
      </w:ins>
      <w:ins w:id="218" w:author="Roderic Page" w:date="2019-02-14T16:37:00Z">
        <w:r w:rsidR="009943CE">
          <w:t>s</w:t>
        </w:r>
      </w:ins>
      <w:ins w:id="219" w:author="Roderic Page" w:date="2019-02-14T16:35:00Z">
        <w:r w:rsidR="009943CE">
          <w:t xml:space="preserve"> place before the graph can be constructed</w:t>
        </w:r>
      </w:ins>
      <w:ins w:id="220" w:author="Roderic Page" w:date="2019-02-14T16:38:00Z">
        <w:r w:rsidR="009943CE">
          <w:t>.</w:t>
        </w:r>
      </w:ins>
      <w:ins w:id="221" w:author="Roderic Page" w:date="2019-02-14T16:44:00Z">
        <w:r w:rsidR="00100FD9">
          <w:t xml:space="preserve"> Despite this, I think there are some areas where a </w:t>
        </w:r>
      </w:ins>
      <w:ins w:id="222" w:author="Roderic Page" w:date="2019-02-14T16:45:00Z">
        <w:r w:rsidR="00100FD9">
          <w:t xml:space="preserve">biodiversity </w:t>
        </w:r>
      </w:ins>
      <w:ins w:id="223" w:author="Roderic Page" w:date="2019-02-14T16:44:00Z">
        <w:r w:rsidR="00100FD9">
          <w:t xml:space="preserve">knowledge graph could potentially be </w:t>
        </w:r>
      </w:ins>
      <w:ins w:id="224" w:author="Roderic Page" w:date="2019-02-14T16:45:00Z">
        <w:r w:rsidR="00100FD9">
          <w:t>very useful.</w:t>
        </w:r>
      </w:ins>
    </w:p>
    <w:p w14:paraId="4A23CF4A" w14:textId="77777777" w:rsidR="00C5659B" w:rsidRDefault="00C5659B"/>
    <w:p w14:paraId="6F3AA6CC" w14:textId="62B31CF1" w:rsidR="0065360F" w:rsidRDefault="00100FD9">
      <w:pPr>
        <w:ind w:firstLine="432"/>
      </w:pPr>
      <w:ins w:id="225" w:author="Roderic Page" w:date="2019-02-14T16:38:00Z">
        <w:r>
          <w:lastRenderedPageBreak/>
          <w:t xml:space="preserve">There </w:t>
        </w:r>
      </w:ins>
      <w:del w:id="226" w:author="Roderic Page" w:date="2019-02-14T16:38:00Z">
        <w:r w:rsidR="0054724B" w:rsidDel="00100FD9">
          <w:delText xml:space="preserve">There is a considerable cost involved in cross linking datasets, and to date the rewards for this effort are, perhaps, unclear. At the same time, there </w:delText>
        </w:r>
      </w:del>
      <w:r w:rsidR="0054724B">
        <w:t>is growing concern with</w:t>
      </w:r>
      <w:r w:rsidR="00356CEB">
        <w:t xml:space="preserve">in biology in general </w:t>
      </w:r>
      <w:r w:rsidR="00356CEB">
        <w:fldChar w:fldCharType="begin"/>
      </w:r>
      <w:r w:rsidR="00356CEB">
        <w:instrText xml:space="preserve"> ADDIN ZOTERO_ITEM CSL_CITATION {"citationID":"JyW6uaJg","properties":{"formattedCitation":"(McDade et al., 2011)","plainCitation":"(McDade et al., 2011)","noteIndex":0},"citationItems":[{"id":606,"uris":["http://zotero.org/users/4491854/items/JP45IPN8"],"uri":["http://zotero.org/users/4491854/items/JP45IPN8"],"itemData":{"id":606,"type":"article-journal","title":"Biology Needs a Modern Assessment System for Professional Productivity","container-title":"BioScience","page":"619-625","volume":"61","issue":"8","DOI":"10.1525/bio.2011.61.8.8","ISSN":"1525-3244","author":[{"family":"McDade","given":"Lucinda A."},{"family":"Maddison","given":"David R."},{"family":"Guralnick","given":"Robert"},{"family":"Piwowar","given":"Heather A."},{"family":"Jameson","given":"Mary Liz"},{"family":"Helgen","given":"Kristofer M."},{"family":"Herendeen","given":"Patrick S."},{"family":"Hill","given":"Andrew"},{"family":"Vis","given":"Morgan L."}],"issued":{"date-parts":[["2011",8]]}}}],"schema":"https://github.com/citation-style-language/schema/raw/master/csl-citation.json"} </w:instrText>
      </w:r>
      <w:r w:rsidR="00356CEB">
        <w:fldChar w:fldCharType="separate"/>
      </w:r>
      <w:r w:rsidR="00356CEB">
        <w:rPr>
          <w:noProof/>
        </w:rPr>
        <w:t>(McDade et al., 2011)</w:t>
      </w:r>
      <w:r w:rsidR="00356CEB">
        <w:fldChar w:fldCharType="end"/>
      </w:r>
      <w:r w:rsidR="00356CEB">
        <w:t xml:space="preserve"> </w:t>
      </w:r>
      <w:r w:rsidR="0054724B">
        <w:t>and in taxonomy in particular, that existing measures of the output of researchers, such as citations, are poor metrics of activity</w:t>
      </w:r>
      <w:del w:id="227" w:author="Roderic Page" w:date="2019-02-11T15:34:00Z">
        <w:r w:rsidR="0054724B" w:rsidDel="00211267">
          <w:delText xml:space="preserve"> (cite citation papers</w:delText>
        </w:r>
      </w:del>
      <w:ins w:id="228" w:author="Roderic Page" w:date="2019-02-11T15:34:00Z">
        <w:r w:rsidR="00211267">
          <w:t xml:space="preserve"> </w:t>
        </w:r>
        <w:r w:rsidR="00211267">
          <w:fldChar w:fldCharType="begin"/>
        </w:r>
      </w:ins>
      <w:ins w:id="229" w:author="Roderic Page" w:date="2019-02-11T15:35:00Z">
        <w:r w:rsidR="006E3322">
          <w:instrText xml:space="preserve"> ADDIN ZOTERO_ITEM CSL_CITATION {"citationID":"4qDz4F01","properties":{"formattedCitation":"(Tancoigne &amp; Ollivier, 2017)","plainCitation":"(Tancoigne &amp; Ollivier, 2017)","noteIndex":0},"citationItems":[{"id":593,"uris":["http://zotero.org/users/4491854/items/ZCX6LY45"],"uri":["http://zotero.org/users/4491854/items/ZCX6LY45"],"itemData":{"id":593,"type":"article-journal","title":"Evaluating the progress and needs of taxonomy since the Convention on Biological Diversity: going beyond the rate of species description","container-title":"Australian Systematic Botany","page":"326","volume":"30","issue":"4","DOI":"10.1071/sb16017","ISSN":"1030-1887","author":[{"family":"Tancoigne","given":"Elise"},{"family":"Ollivier","given":"Guillaume"}],"issued":{"date-parts":[["2017"]]}}}],"schema":"https://github.com/citation-style-language/schema/raw/master/csl-citation.json"} </w:instrText>
        </w:r>
      </w:ins>
      <w:r w:rsidR="00211267">
        <w:fldChar w:fldCharType="separate"/>
      </w:r>
      <w:ins w:id="230" w:author="Roderic Page" w:date="2019-02-11T15:35:00Z">
        <w:r w:rsidR="006E3322">
          <w:rPr>
            <w:noProof/>
          </w:rPr>
          <w:t>(Tancoigne &amp; Ollivier, 2017)</w:t>
        </w:r>
      </w:ins>
      <w:ins w:id="231" w:author="Roderic Page" w:date="2019-02-11T15:34:00Z">
        <w:r w:rsidR="00211267">
          <w:fldChar w:fldCharType="end"/>
        </w:r>
      </w:ins>
      <w:del w:id="232" w:author="Roderic Page" w:date="2019-02-11T15:34:00Z">
        <w:r w:rsidR="0054724B" w:rsidDel="00211267">
          <w:delText>)</w:delText>
        </w:r>
      </w:del>
      <w:r w:rsidR="0054724B">
        <w:t>. There are also concerns that existing data aggregators do not pay enough attention to tracking the provenance</w:t>
      </w:r>
      <w:r w:rsidR="00356CEB">
        <w:t xml:space="preserve"> and authorship of information </w:t>
      </w:r>
      <w:r w:rsidR="00356CEB">
        <w:fldChar w:fldCharType="begin"/>
      </w:r>
      <w:r w:rsidR="00356CEB">
        <w:instrText xml:space="preserve"> ADDIN ZOTERO_ITEM CSL_CITATION {"citationID":"gUryf1Pi","properties":{"formattedCitation":"(Franz &amp; Sterner, 2018)","plainCitation":"(Franz &amp; Sterner, 2018)","noteIndex":0},"citationItems":[{"id":616,"uris":["http://zotero.org/users/4491854/items/EJA5F4DQ"],"uri":["http://zotero.org/users/4491854/items/EJA5F4DQ"],"itemData":{"id":616,"type":"article-journal","title":"To increase trust, change the social design behind aggregated biodiversity data","container-title":"Database","volume":"2018","URL":"http://dx.doi.org/10.1093/database/bax100","DOI":"10.1093/database/bax100","ISSN":"1758-0463","author":[{"family":"Franz","given":"Nico M"},{"family":"Sterner","given":"Beckett W"}],"issued":{"date-parts":[["2018",1,1]]}}}],"schema":"https://github.com/citation-style-language/schema/raw/master/csl-citation.json"} </w:instrText>
      </w:r>
      <w:r w:rsidR="00356CEB">
        <w:fldChar w:fldCharType="separate"/>
      </w:r>
      <w:r w:rsidR="00356CEB">
        <w:rPr>
          <w:noProof/>
        </w:rPr>
        <w:t>(Franz &amp; Sterner, 2018)</w:t>
      </w:r>
      <w:r w:rsidR="00356CEB">
        <w:fldChar w:fldCharType="end"/>
      </w:r>
      <w:r w:rsidR="0054724B">
        <w:t>. Researchers may do much more than write papers, they may clean, prepare, and publish datasets, collect specimens, curate collections, identify specimens, etc. Keeping track of these activities is greatly facilitated by the use of stable identifiers for people and the objects they work with (e.g., specimens, collections, datasets), and a knowledge graph would be an ideal data structure to quantify the work done, and trace the provenance of data and associated annotat</w:t>
      </w:r>
      <w:r w:rsidR="00356CEB">
        <w:t xml:space="preserve">ions. </w:t>
      </w:r>
      <w:del w:id="233" w:author="Roderic Page" w:date="2019-02-18T17:21:00Z">
        <w:r w:rsidR="00356CEB" w:rsidDel="006F3CF9">
          <w:delText xml:space="preserve">Projects such as Scholia </w:delText>
        </w:r>
        <w:r w:rsidR="00356CEB" w:rsidDel="006F3CF9">
          <w:fldChar w:fldCharType="begin"/>
        </w:r>
        <w:r w:rsidR="00356CEB" w:rsidDel="006F3CF9">
          <w:delInstrText xml:space="preserve"> ADDIN ZOTERO_ITEM CSL_CITATION {"citationID":"TBJ36gUP","properties":{"formattedCitation":"(Nielsen, Mietchen &amp; Willighagen, 2017)","plainCitation":"(Nielsen, Mietchen &amp; Willighagen, 2017)","noteIndex":0},"citationItems":[{"id":603,"uris":["http://zotero.org/users/4491854/items/WUEAS26S"],"uri":["http://zotero.org/users/4491854/items/WUEAS26S"],"itemData":{"id":603,"type":"article-journal","title":"Scholia, Scientometrics and Wikidata","container-title":"Lecture Notes in Computer Science","page":"237-259","DOI":"10.1007/978-3-319-70407-4_36","ISSN":"0302-9743","author":[{"family":"Nielsen","given":"Finn Årup"},{"family":"Mietchen","given":"Daniel"},{"family":"Willighagen","given":"Egon"}],"issued":{"date-parts":[["2017"]]}}}],"schema":"https://github.com/citation-style-language/schema/raw/master/csl-citation.json"} </w:delInstrText>
        </w:r>
        <w:r w:rsidR="00356CEB" w:rsidDel="006F3CF9">
          <w:fldChar w:fldCharType="separate"/>
        </w:r>
        <w:r w:rsidR="00356CEB" w:rsidDel="006F3CF9">
          <w:rPr>
            <w:noProof/>
          </w:rPr>
          <w:delText>(Nielsen, Mietchen &amp; Willighagen, 2017)</w:delText>
        </w:r>
        <w:r w:rsidR="00356CEB" w:rsidDel="006F3CF9">
          <w:fldChar w:fldCharType="end"/>
        </w:r>
        <w:r w:rsidR="0054724B" w:rsidDel="006F3CF9">
          <w:delText xml:space="preserve"> already demonstrate the potential of Wikidata to explore the output of scholars. </w:delText>
        </w:r>
      </w:del>
      <w:r w:rsidR="0054724B">
        <w:t xml:space="preserve">Hence, it may be that the best way to bootstrap the adoption of biodiversity knowledge graphs is to focus on the implications for being able to give appropriate credit to researchers for all the activities that they undertake. </w:t>
      </w:r>
    </w:p>
    <w:p w14:paraId="211A7FC2" w14:textId="77777777" w:rsidR="00C5659B" w:rsidRDefault="00C5659B">
      <w:pPr>
        <w:ind w:firstLine="432"/>
      </w:pPr>
    </w:p>
    <w:p w14:paraId="381DC9D6" w14:textId="77777777" w:rsidR="0065360F" w:rsidRDefault="0054724B">
      <w:pPr>
        <w:ind w:firstLine="432"/>
      </w:pPr>
      <w:r>
        <w:t>There is considerable enthusiasm for the potential of identif</w:t>
      </w:r>
      <w:r w:rsidR="00356CEB">
        <w:t xml:space="preserve">iers to help evaluate research </w:t>
      </w:r>
      <w:r w:rsidR="00356CEB">
        <w:fldChar w:fldCharType="begin"/>
      </w:r>
      <w:r w:rsidR="00356CEB">
        <w:instrText xml:space="preserve"> ADDIN ZOTERO_ITEM CSL_CITATION {"citationID":"vAddKa3Q","properties":{"formattedCitation":"(Haak, Meadows &amp; Brown, 2018)","plainCitation":"(Haak, Meadows &amp; Brown, 2018)","noteIndex":0},"citationItems":[{"id":613,"uris":["http://zotero.org/users/4491854/items/5NLLJHWZ"],"uri":["http://zotero.org/users/4491854/items/5NLLJHWZ"],"itemData":{"id":613,"type":"article-journal","title":"Using ORCID, DOI, and Other Open Identifiers in Research Evaluation","container-title":"Frontiers in Research Metrics and Analytics","volume":"3","URL":"http://dx.doi.org/10.3389/frma.2018.00028","DOI":"10.3389/frma.2018.00028","ISSN":"2504-0537","author":[{"family":"Haak","given":"Laurel L."},{"family":"Meadows","given":"Alice"},{"family":"Brown","given":"Josh"}],"issued":{"date-parts":[["2018",10,4]]}}}],"schema":"https://github.com/citation-style-language/schema/raw/master/csl-citation.json"} </w:instrText>
      </w:r>
      <w:r w:rsidR="00356CEB">
        <w:fldChar w:fldCharType="separate"/>
      </w:r>
      <w:r w:rsidR="00356CEB">
        <w:rPr>
          <w:noProof/>
        </w:rPr>
        <w:t>(Haak, Meadows &amp; Brown, 2018)</w:t>
      </w:r>
      <w:r w:rsidR="00356CEB">
        <w:fldChar w:fldCharType="end"/>
      </w:r>
      <w:r w:rsidR="00356CEB">
        <w:t xml:space="preserve"> </w:t>
      </w:r>
      <w:r>
        <w:t>and yield insights int</w:t>
      </w:r>
      <w:r w:rsidR="00356CEB">
        <w:t xml:space="preserve">o the behaviour of researchers </w:t>
      </w:r>
      <w:r w:rsidR="00356CEB">
        <w:fldChar w:fldCharType="begin"/>
      </w:r>
      <w:r w:rsidR="00356CEB">
        <w:instrText xml:space="preserve"> ADDIN ZOTERO_ITEM CSL_CITATION {"citationID":"xyfJrcbx","properties":{"formattedCitation":"(Bohannon, 2017)","plainCitation":"(Bohannon, 2017)","noteIndex":0},"citationItems":[{"id":623,"uris":["http://zotero.org/users/4491854/items/K5W6H5TT"],"uri":["http://zotero.org/users/4491854/items/K5W6H5TT"],"itemData":{"id":623,"type":"article-journal","title":"Vast set of public CVs reveals the world’s most migratory scientists","container-title":"Science","URL":"http://dx.doi.org/10.1126/science.aal1189","DOI":"10.1126/science.aal1189","ISSN":"0036-8075","author":[{"family":"Bohannon","given":"John"}],"issued":{"date-parts":[["2017",5,18]]}}}],"schema":"https://github.com/citation-style-language/schema/raw/master/csl-citation.json"} </w:instrText>
      </w:r>
      <w:r w:rsidR="00356CEB">
        <w:fldChar w:fldCharType="separate"/>
      </w:r>
      <w:r w:rsidR="00356CEB">
        <w:rPr>
          <w:noProof/>
        </w:rPr>
        <w:t>(Bohannon, 2017)</w:t>
      </w:r>
      <w:r w:rsidR="00356CEB">
        <w:fldChar w:fldCharType="end"/>
      </w:r>
      <w:r w:rsidR="00356CEB">
        <w:t xml:space="preserve">. </w:t>
      </w:r>
      <w:r>
        <w:t>However, the ease with which measures of research activity (such as citation-based measures) switch from being tools for insight into targets to be met suggests we should consider the possibility that metrics developed to create incentives to build knowledge graphs may ultimately harm the researchers being measured.</w:t>
      </w:r>
    </w:p>
    <w:p w14:paraId="13465265" w14:textId="77777777" w:rsidR="00C5659B" w:rsidRDefault="00C5659B">
      <w:pPr>
        <w:ind w:firstLine="432"/>
      </w:pPr>
    </w:p>
    <w:p w14:paraId="69D4D59B" w14:textId="44021C0C" w:rsidR="0065360F" w:rsidRDefault="0054724B">
      <w:pPr>
        <w:ind w:firstLine="432"/>
      </w:pPr>
      <w:r>
        <w:t>Beyond internal drivers, such as documenting the provenance of taxonomic information, and quantifying the contributions of researchers, there are also external drivers for considering k</w:t>
      </w:r>
      <w:r w:rsidR="00356CEB">
        <w:t xml:space="preserve">nowledge graphs. </w:t>
      </w:r>
      <w:proofErr w:type="spellStart"/>
      <w:r w:rsidR="00356CEB">
        <w:t>Wikidata</w:t>
      </w:r>
      <w:proofErr w:type="spellEnd"/>
      <w:ins w:id="234" w:author="Roderic Page" w:date="2019-02-11T17:37:00Z">
        <w:r w:rsidR="00622E34">
          <w:t xml:space="preserve"> </w:t>
        </w:r>
        <w:r w:rsidR="00622E34" w:rsidRPr="00622E34">
          <w:t>https://www.wikidata.org</w:t>
        </w:r>
      </w:ins>
      <w:r w:rsidR="00356CEB">
        <w:t xml:space="preserve"> </w:t>
      </w:r>
      <w:r w:rsidR="00356CEB">
        <w:fldChar w:fldCharType="begin"/>
      </w:r>
      <w:r w:rsidR="00356CEB">
        <w:instrText xml:space="preserve"> ADDIN ZOTERO_ITEM CSL_CITATION {"citationID":"E8oYP9tg","properties":{"formattedCitation":"(Vrande\\uc0\\u269{}i\\uc0\\u263{} &amp; Kr\\uc0\\u246{}tzsch, 2014)","plainCitation":"(Vrandečić &amp; Krötzsch, 2014)","noteIndex":0},"citationItems":[{"id":592,"uris":["http://zotero.org/users/4491854/items/BML4S3QE"],"uri":["http://zotero.org/users/4491854/items/BML4S3QE"],"itemData":{"id":592,"type":"article-journal","title":"Wikidata","container-title":"Communications of the ACM","page":"78-85","volume":"57","issue":"10","DOI":"10.1145/2629489","ISSN":"0001-0782","author":[{"family":"Vrandečić","given":"Denny"},{"family":"Krötzsch","given":"Markus"}],"issued":{"date-parts":[["2014",9,23]]}}}],"schema":"https://github.com/citation-style-language/schema/raw/master/csl-citation.json"} </w:instrText>
      </w:r>
      <w:r w:rsidR="00356CEB">
        <w:fldChar w:fldCharType="separate"/>
      </w:r>
      <w:r w:rsidR="00356CEB" w:rsidRPr="00356CEB">
        <w:rPr>
          <w:rFonts w:eastAsia="Times New Roman"/>
        </w:rPr>
        <w:t>(Vrandečić &amp; Krötzsch, 2014)</w:t>
      </w:r>
      <w:r w:rsidR="00356CEB">
        <w:fldChar w:fldCharType="end"/>
      </w:r>
      <w:r>
        <w:t xml:space="preserve"> is an open, global knowledge graph with an enthusiastic community of editors, and many of the entities taxonomists care about are already included in the graph, such as taxa, people, and publications. </w:t>
      </w:r>
      <w:ins w:id="235" w:author="Roderic Page" w:date="2019-02-18T17:22:00Z">
        <w:r w:rsidR="006F3CF9">
          <w:t xml:space="preserve">Projects such as Scholia </w:t>
        </w:r>
        <w:r w:rsidR="006F3CF9" w:rsidRPr="00622E34">
          <w:t>https://tools.wmflabs.org/scholia/</w:t>
        </w:r>
        <w:r w:rsidR="006F3CF9">
          <w:t xml:space="preserve"> </w:t>
        </w:r>
        <w:r w:rsidR="006F3CF9">
          <w:fldChar w:fldCharType="begin"/>
        </w:r>
        <w:r w:rsidR="006F3CF9">
          <w:instrText xml:space="preserve"> ADDIN ZOTERO_ITEM CSL_CITATION {"citationID":"TBJ36gUP","properties":{"formattedCitation":"(Nielsen, Mietchen &amp; Willighagen, 2017)","plainCitation":"(Nielsen, Mietchen &amp; Willighagen, 2017)","noteIndex":0},"citationItems":[{"id":603,"uris":["http://zotero.org/users/4491854/items/WUEAS26S"],"uri":["http://zotero.org/users/4491854/items/WUEAS26S"],"itemData":{"id":603,"type":"article-journal","title":"Scholia, Scientometrics and Wikidata","container-title":"Lecture Notes in Computer Science","page":"237-259","DOI":"10.1007/978-3-319-70407-4_36","ISSN":"0302-9743","author":[{"family":"Nielsen","given":"Finn Årup"},{"family":"Mietchen","given":"Daniel"},{"family":"Willighagen","given":"Egon"}],"issued":{"date-parts":[["2017"]]}}}],"schema":"https://github.com/citation-style-language/schema/raw/master/csl-citation.json"} </w:instrText>
        </w:r>
        <w:r w:rsidR="006F3CF9">
          <w:fldChar w:fldCharType="separate"/>
        </w:r>
        <w:r w:rsidR="006F3CF9">
          <w:rPr>
            <w:noProof/>
          </w:rPr>
          <w:t>(Nielsen, Mietchen &amp; Willighagen, 2017)</w:t>
        </w:r>
        <w:r w:rsidR="006F3CF9">
          <w:fldChar w:fldCharType="end"/>
        </w:r>
        <w:r w:rsidR="006F3CF9">
          <w:t xml:space="preserve"> have already demonstrated the potential of </w:t>
        </w:r>
        <w:proofErr w:type="spellStart"/>
        <w:r w:rsidR="006F3CF9">
          <w:t>Wikidata</w:t>
        </w:r>
        <w:proofErr w:type="spellEnd"/>
        <w:r w:rsidR="006F3CF9">
          <w:t xml:space="preserve"> to explore the output of scholars. </w:t>
        </w:r>
      </w:ins>
      <w:del w:id="236" w:author="Roderic Page" w:date="2019-02-18T17:22:00Z">
        <w:r w:rsidDel="006F3CF9">
          <w:delText xml:space="preserve">This means that we can </w:delText>
        </w:r>
      </w:del>
      <w:ins w:id="237" w:author="Roderic Page" w:date="2019-02-18T17:22:00Z">
        <w:r w:rsidR="006F3CF9">
          <w:t xml:space="preserve">Another potential </w:t>
        </w:r>
      </w:ins>
      <w:r>
        <w:t xml:space="preserve">use </w:t>
      </w:r>
      <w:ins w:id="238" w:author="Roderic Page" w:date="2019-02-18T17:22:00Z">
        <w:r w:rsidR="006F3CF9">
          <w:t xml:space="preserve">of </w:t>
        </w:r>
      </w:ins>
      <w:proofErr w:type="spellStart"/>
      <w:r>
        <w:t>Wikidata</w:t>
      </w:r>
      <w:proofErr w:type="spellEnd"/>
      <w:r>
        <w:t xml:space="preserve"> </w:t>
      </w:r>
      <w:ins w:id="239" w:author="Roderic Page" w:date="2019-02-18T17:22:00Z">
        <w:r w:rsidR="006F3CF9">
          <w:t xml:space="preserve">is </w:t>
        </w:r>
      </w:ins>
      <w:r>
        <w:t xml:space="preserve">to help define the scope of a knowledge graph. Anyone constructing a knowledge graph rapidly runs into the problem of scope, in other words, when do you stop adding entities? Once we move beyond specialist knowledge in a given field (such as specimens, rules of nomenclature, sequences and phylogenies) and include more generic entities that other communities may also be interested in (such as publications, natural history collections, people) we reach the point at which we can stop constructing our graph and defer to </w:t>
      </w:r>
      <w:proofErr w:type="spellStart"/>
      <w:r>
        <w:t>Wikidata</w:t>
      </w:r>
      <w:proofErr w:type="spellEnd"/>
      <w:r>
        <w:t xml:space="preserve">. Hence a key part of the future development of biodiversity knowledge graphs will be to determine the extent to which </w:t>
      </w:r>
      <w:proofErr w:type="spellStart"/>
      <w:r>
        <w:t>Wikidata</w:t>
      </w:r>
      <w:proofErr w:type="spellEnd"/>
      <w:r>
        <w:t xml:space="preserve"> and its community can be responsible for managing biodiversity-related data.</w:t>
      </w:r>
    </w:p>
    <w:p w14:paraId="2513845C" w14:textId="77777777" w:rsidR="0065360F" w:rsidRDefault="0065360F">
      <w:pPr>
        <w:sectPr w:rsidR="0065360F" w:rsidSect="00E35B30">
          <w:footerReference w:type="default" r:id="rId6"/>
          <w:footnotePr>
            <w:numRestart w:val="eachSect"/>
          </w:footnotePr>
          <w:endnotePr>
            <w:pos w:val="sectEnd"/>
            <w:numFmt w:val="decimal"/>
            <w:numRestart w:val="eachSect"/>
          </w:endnotePr>
          <w:pgSz w:w="12240" w:h="15840"/>
          <w:pgMar w:top="1418" w:right="1418" w:bottom="1701" w:left="1418" w:header="0" w:footer="1134" w:gutter="0"/>
          <w:lnNumType w:countBy="1" w:restart="continuous"/>
          <w:cols w:space="720"/>
          <w:docGrid w:linePitch="326"/>
        </w:sectPr>
      </w:pPr>
    </w:p>
    <w:p w14:paraId="78C98A38" w14:textId="77777777" w:rsidR="0065360F" w:rsidRDefault="0054724B" w:rsidP="003621C3">
      <w:pPr>
        <w:pStyle w:val="Heading2"/>
      </w:pPr>
      <w:r>
        <w:lastRenderedPageBreak/>
        <w:t>Additional Information and Declarations</w:t>
      </w:r>
    </w:p>
    <w:p w14:paraId="66C88D83" w14:textId="77777777" w:rsidR="0065360F" w:rsidRDefault="0054724B" w:rsidP="008F499C">
      <w:pPr>
        <w:pStyle w:val="Heading3"/>
      </w:pPr>
      <w:r>
        <w:t>Competing Interests</w:t>
      </w:r>
    </w:p>
    <w:p w14:paraId="36E9CE81" w14:textId="77777777" w:rsidR="0065360F" w:rsidRDefault="0054724B">
      <w:r>
        <w:t>The author declares he has no competing interests.</w:t>
      </w:r>
    </w:p>
    <w:p w14:paraId="42A404A1" w14:textId="77777777" w:rsidR="0065360F" w:rsidRDefault="0054724B" w:rsidP="008F499C">
      <w:pPr>
        <w:pStyle w:val="Heading3"/>
      </w:pPr>
      <w:r>
        <w:t>Author Contributions</w:t>
      </w:r>
    </w:p>
    <w:p w14:paraId="29525F32" w14:textId="77777777" w:rsidR="0065360F" w:rsidRDefault="0054724B">
      <w:r>
        <w:t>Roderic D.M. Page conceived and designed the experiments, performed the experiments, analysed the data, contributed reagents/materials/analysis tools, wrote the paper.</w:t>
      </w:r>
    </w:p>
    <w:p w14:paraId="581AB84F" w14:textId="77777777" w:rsidR="0065360F" w:rsidRDefault="0054724B" w:rsidP="008F499C">
      <w:pPr>
        <w:pStyle w:val="Heading3"/>
      </w:pPr>
      <w:r>
        <w:t>Data Availability</w:t>
      </w:r>
    </w:p>
    <w:p w14:paraId="4FFFBA48" w14:textId="42E51201" w:rsidR="0065360F" w:rsidRDefault="00D9646C" w:rsidP="00D9646C">
      <w:r>
        <w:t xml:space="preserve">The Ozymandias web site is https://ozymandias-demo.herokuapp.com. This site includes a SPARQL interface to query the knowledge graph directly. Source code for the interface is available from GitHub </w:t>
      </w:r>
      <w:hyperlink r:id="rId7" w:history="1">
        <w:r w:rsidR="006F6141" w:rsidRPr="0083550C">
          <w:rPr>
            <w:rStyle w:val="Hyperlink"/>
          </w:rPr>
          <w:t>https://github.com/rdmpage/ozymandias-demo</w:t>
        </w:r>
      </w:hyperlink>
      <w:r w:rsidR="006F6141">
        <w:t xml:space="preserve">. </w:t>
      </w:r>
      <w:r>
        <w:t xml:space="preserve">Source code for the scripts used to harvest and clean the data used to populate the knowledge graph </w:t>
      </w:r>
      <w:r w:rsidR="006F6141">
        <w:t>is</w:t>
      </w:r>
      <w:r>
        <w:t xml:space="preserve"> available from https://github.com/rdmpage/</w:t>
      </w:r>
      <w:r w:rsidRPr="00D9646C">
        <w:t>oz-afd-export</w:t>
      </w:r>
      <w:r>
        <w:t>, https://github.com/rdmpage/</w:t>
      </w:r>
      <w:r w:rsidRPr="00D9646C">
        <w:t>oz-ala-harvest</w:t>
      </w:r>
      <w:r>
        <w:t>, https://github.com/rdmpage/</w:t>
      </w:r>
      <w:r w:rsidRPr="00D9646C">
        <w:t>oz-csl</w:t>
      </w:r>
      <w:r>
        <w:t>, and https://github.com/rdmpage/oz-wikispecies.</w:t>
      </w:r>
    </w:p>
    <w:p w14:paraId="209A3CBE" w14:textId="77777777" w:rsidR="0065360F" w:rsidRDefault="0054724B" w:rsidP="008F499C">
      <w:pPr>
        <w:pStyle w:val="Heading3"/>
      </w:pPr>
      <w:r>
        <w:t>Funding</w:t>
      </w:r>
    </w:p>
    <w:p w14:paraId="5818FDAB" w14:textId="77777777" w:rsidR="0065360F" w:rsidRDefault="0054724B">
      <w:r>
        <w:t xml:space="preserve">The work described here was an entry in the Global Biodiversity Information Facility 2018 </w:t>
      </w:r>
      <w:proofErr w:type="spellStart"/>
      <w:r>
        <w:t>Ebbe</w:t>
      </w:r>
      <w:proofErr w:type="spellEnd"/>
      <w:r>
        <w:t xml:space="preserve"> Nielsen Challenge. GBIF had no role in study design, data collection and analysis, decision to publish, or preparation of the manuscript.</w:t>
      </w:r>
    </w:p>
    <w:p w14:paraId="51C86F3F" w14:textId="77777777" w:rsidR="0065360F" w:rsidRDefault="0065360F">
      <w:pPr>
        <w:rPr>
          <w:ins w:id="240" w:author="Roderic Page" w:date="2019-02-18T17:07:00Z"/>
        </w:rPr>
      </w:pPr>
    </w:p>
    <w:p w14:paraId="10EE4260" w14:textId="77777777" w:rsidR="003621C3" w:rsidRDefault="003621C3">
      <w:pPr>
        <w:rPr>
          <w:ins w:id="241" w:author="Roderic Page" w:date="2019-02-18T17:07:00Z"/>
        </w:rPr>
      </w:pPr>
    </w:p>
    <w:p w14:paraId="486C079C" w14:textId="04B2A215" w:rsidR="003621C3" w:rsidRDefault="003621C3" w:rsidP="003621C3">
      <w:pPr>
        <w:pStyle w:val="Heading2"/>
        <w:rPr>
          <w:ins w:id="242" w:author="Roderic Page" w:date="2019-02-18T17:07:00Z"/>
        </w:rPr>
        <w:pPrChange w:id="243" w:author="Roderic Page" w:date="2019-02-18T17:08:00Z">
          <w:pPr/>
        </w:pPrChange>
      </w:pPr>
      <w:ins w:id="244" w:author="Roderic Page" w:date="2019-02-18T17:07:00Z">
        <w:r>
          <w:t>Glossary</w:t>
        </w:r>
      </w:ins>
    </w:p>
    <w:p w14:paraId="0672FF23" w14:textId="77777777" w:rsidR="003621C3" w:rsidRDefault="003621C3">
      <w:pPr>
        <w:rPr>
          <w:ins w:id="245" w:author="Roderic Page" w:date="2019-02-18T18:02:00Z"/>
        </w:rPr>
      </w:pPr>
    </w:p>
    <w:p w14:paraId="64CCDB54" w14:textId="05EF038E" w:rsidR="00C80209" w:rsidRDefault="00C80209">
      <w:pPr>
        <w:rPr>
          <w:ins w:id="246" w:author="Roderic Page" w:date="2019-02-18T18:02:00Z"/>
        </w:rPr>
      </w:pPr>
      <w:ins w:id="247" w:author="Roderic Page" w:date="2019-02-18T18:02:00Z">
        <w:r w:rsidRPr="00D619CA">
          <w:rPr>
            <w:b/>
            <w:rPrChange w:id="248" w:author="Roderic Page" w:date="2019-02-18T18:12:00Z">
              <w:rPr/>
            </w:rPrChange>
          </w:rPr>
          <w:t>AFD</w:t>
        </w:r>
      </w:ins>
      <w:ins w:id="249" w:author="Roderic Page" w:date="2019-02-18T18:03:00Z">
        <w:r>
          <w:t xml:space="preserve"> Australian Faunal Di</w:t>
        </w:r>
        <w:r w:rsidR="00D619CA">
          <w:t>rectory, a</w:t>
        </w:r>
        <w:r>
          <w:t xml:space="preserve"> database of Australian animal taxa and </w:t>
        </w:r>
      </w:ins>
      <w:ins w:id="250" w:author="Roderic Page" w:date="2019-02-18T18:10:00Z">
        <w:r w:rsidR="00D619CA">
          <w:t xml:space="preserve">taxonomic </w:t>
        </w:r>
      </w:ins>
      <w:ins w:id="251" w:author="Roderic Page" w:date="2019-02-18T18:03:00Z">
        <w:r>
          <w:t>publications</w:t>
        </w:r>
      </w:ins>
    </w:p>
    <w:p w14:paraId="5B387FA5" w14:textId="07B28F63" w:rsidR="00C80209" w:rsidRDefault="00C80209">
      <w:pPr>
        <w:rPr>
          <w:ins w:id="252" w:author="Roderic Page" w:date="2019-02-18T18:00:00Z"/>
        </w:rPr>
      </w:pPr>
      <w:ins w:id="253" w:author="Roderic Page" w:date="2019-02-18T18:02:00Z">
        <w:r w:rsidRPr="00D619CA">
          <w:rPr>
            <w:b/>
            <w:rPrChange w:id="254" w:author="Roderic Page" w:date="2019-02-18T18:12:00Z">
              <w:rPr/>
            </w:rPrChange>
          </w:rPr>
          <w:t>ALA</w:t>
        </w:r>
        <w:r>
          <w:t xml:space="preserve"> Atlas of Living Australia, a database of Australian biodiversity</w:t>
        </w:r>
      </w:ins>
    </w:p>
    <w:p w14:paraId="2FC39A85" w14:textId="3204BB16" w:rsidR="00C80209" w:rsidRDefault="00C80209">
      <w:pPr>
        <w:rPr>
          <w:ins w:id="255" w:author="Roderic Page" w:date="2019-02-18T18:00:00Z"/>
        </w:rPr>
      </w:pPr>
      <w:ins w:id="256" w:author="Roderic Page" w:date="2019-02-18T18:00:00Z">
        <w:r w:rsidRPr="00D619CA">
          <w:rPr>
            <w:b/>
            <w:rPrChange w:id="257" w:author="Roderic Page" w:date="2019-02-18T18:12:00Z">
              <w:rPr/>
            </w:rPrChange>
          </w:rPr>
          <w:t>BHL</w:t>
        </w:r>
        <w:r>
          <w:t xml:space="preserve"> Biodiversity Heritage Library</w:t>
        </w:r>
      </w:ins>
      <w:ins w:id="258" w:author="Roderic Page" w:date="2019-02-18T18:13:00Z">
        <w:r w:rsidR="00D619CA">
          <w:t>, a database of scanned biodiversity literature</w:t>
        </w:r>
      </w:ins>
    </w:p>
    <w:p w14:paraId="083A5235" w14:textId="3D2DE2C9" w:rsidR="00C80209" w:rsidRDefault="00C80209">
      <w:pPr>
        <w:rPr>
          <w:ins w:id="259" w:author="Roderic Page" w:date="2019-02-18T18:01:00Z"/>
        </w:rPr>
      </w:pPr>
      <w:ins w:id="260" w:author="Roderic Page" w:date="2019-02-18T18:00:00Z">
        <w:r w:rsidRPr="00D619CA">
          <w:rPr>
            <w:b/>
            <w:rPrChange w:id="261" w:author="Roderic Page" w:date="2019-02-18T18:12:00Z">
              <w:rPr/>
            </w:rPrChange>
          </w:rPr>
          <w:t>BLR</w:t>
        </w:r>
        <w:r>
          <w:t xml:space="preserve"> Biodiversity Literature Repository</w:t>
        </w:r>
      </w:ins>
      <w:ins w:id="262" w:author="Roderic Page" w:date="2019-02-18T18:12:00Z">
        <w:r w:rsidR="00D619CA">
          <w:t>, a database of biodiversity literature and images</w:t>
        </w:r>
      </w:ins>
    </w:p>
    <w:p w14:paraId="6E766BC6" w14:textId="76C0C676" w:rsidR="006F74F0" w:rsidRDefault="00C80209">
      <w:pPr>
        <w:rPr>
          <w:ins w:id="263" w:author="Roderic Page" w:date="2019-02-18T18:00:00Z"/>
        </w:rPr>
      </w:pPr>
      <w:ins w:id="264" w:author="Roderic Page" w:date="2019-02-18T18:00:00Z">
        <w:r w:rsidRPr="00D619CA">
          <w:rPr>
            <w:b/>
            <w:rPrChange w:id="265" w:author="Roderic Page" w:date="2019-02-18T18:12:00Z">
              <w:rPr/>
            </w:rPrChange>
          </w:rPr>
          <w:t>CSV</w:t>
        </w:r>
        <w:r>
          <w:t xml:space="preserve"> Comma separated values, a file format</w:t>
        </w:r>
      </w:ins>
      <w:ins w:id="266" w:author="Roderic Page" w:date="2019-02-18T18:10:00Z">
        <w:r w:rsidR="00D619CA">
          <w:t xml:space="preserve"> for tabular data</w:t>
        </w:r>
      </w:ins>
    </w:p>
    <w:p w14:paraId="716A724E" w14:textId="401FEAB1" w:rsidR="00C80209" w:rsidRDefault="00C80209">
      <w:pPr>
        <w:rPr>
          <w:ins w:id="267" w:author="Roderic Page" w:date="2019-02-18T17:07:00Z"/>
        </w:rPr>
      </w:pPr>
      <w:ins w:id="268" w:author="Roderic Page" w:date="2019-02-18T18:00:00Z">
        <w:r w:rsidRPr="00D619CA">
          <w:rPr>
            <w:b/>
            <w:rPrChange w:id="269" w:author="Roderic Page" w:date="2019-02-18T18:12:00Z">
              <w:rPr/>
            </w:rPrChange>
          </w:rPr>
          <w:t>DOI</w:t>
        </w:r>
        <w:r>
          <w:t xml:space="preserve"> Digital Object Identifier</w:t>
        </w:r>
      </w:ins>
      <w:ins w:id="270" w:author="Roderic Page" w:date="2019-02-18T18:04:00Z">
        <w:r>
          <w:t>, a globally unique identifier for digital objects</w:t>
        </w:r>
      </w:ins>
    </w:p>
    <w:p w14:paraId="4B3508FD" w14:textId="2F31EC47" w:rsidR="003621C3" w:rsidRDefault="003621C3">
      <w:pPr>
        <w:rPr>
          <w:ins w:id="271" w:author="Roderic Page" w:date="2019-02-18T18:05:00Z"/>
        </w:rPr>
      </w:pPr>
      <w:ins w:id="272" w:author="Roderic Page" w:date="2019-02-18T17:07:00Z">
        <w:r w:rsidRPr="003621C3">
          <w:rPr>
            <w:b/>
            <w:rPrChange w:id="273" w:author="Roderic Page" w:date="2019-02-18T17:08:00Z">
              <w:rPr/>
            </w:rPrChange>
          </w:rPr>
          <w:t>GBIF</w:t>
        </w:r>
        <w:r>
          <w:t xml:space="preserve"> Global Biodiversity Information Facility</w:t>
        </w:r>
      </w:ins>
    </w:p>
    <w:p w14:paraId="35C1C91F" w14:textId="61003256" w:rsidR="00C80209" w:rsidRDefault="00C80209">
      <w:pPr>
        <w:rPr>
          <w:ins w:id="274" w:author="Roderic Page" w:date="2019-02-18T18:05:00Z"/>
        </w:rPr>
      </w:pPr>
      <w:ins w:id="275" w:author="Roderic Page" w:date="2019-02-18T18:05:00Z">
        <w:r w:rsidRPr="00D619CA">
          <w:rPr>
            <w:b/>
            <w:rPrChange w:id="276" w:author="Roderic Page" w:date="2019-02-18T18:12:00Z">
              <w:rPr/>
            </w:rPrChange>
          </w:rPr>
          <w:t>HTTP</w:t>
        </w:r>
        <w:r>
          <w:t xml:space="preserve"> Hypertext Transfer Protocol</w:t>
        </w:r>
      </w:ins>
      <w:ins w:id="277" w:author="Roderic Page" w:date="2019-02-18T18:07:00Z">
        <w:r>
          <w:t>, the underlying protocol of the web</w:t>
        </w:r>
      </w:ins>
    </w:p>
    <w:p w14:paraId="0FF99ED4" w14:textId="7C70912A" w:rsidR="00C80209" w:rsidRDefault="00C80209">
      <w:pPr>
        <w:rPr>
          <w:ins w:id="278" w:author="Roderic Page" w:date="2019-02-18T18:05:00Z"/>
        </w:rPr>
      </w:pPr>
      <w:ins w:id="279" w:author="Roderic Page" w:date="2019-02-18T18:06:00Z">
        <w:r w:rsidRPr="00D619CA">
          <w:rPr>
            <w:b/>
            <w:rPrChange w:id="280" w:author="Roderic Page" w:date="2019-02-18T18:12:00Z">
              <w:rPr/>
            </w:rPrChange>
          </w:rPr>
          <w:t>HTTPS</w:t>
        </w:r>
        <w:r>
          <w:t xml:space="preserve"> </w:t>
        </w:r>
      </w:ins>
      <w:ins w:id="281" w:author="Roderic Page" w:date="2019-02-18T18:07:00Z">
        <w:r>
          <w:t>A</w:t>
        </w:r>
      </w:ins>
      <w:ins w:id="282" w:author="Roderic Page" w:date="2019-02-18T18:06:00Z">
        <w:r>
          <w:t xml:space="preserve"> secure version of HTTP</w:t>
        </w:r>
      </w:ins>
    </w:p>
    <w:p w14:paraId="166F3885" w14:textId="254384CD" w:rsidR="00C80209" w:rsidRDefault="00C80209">
      <w:pPr>
        <w:rPr>
          <w:ins w:id="283" w:author="Roderic Page" w:date="2019-02-18T18:01:00Z"/>
        </w:rPr>
      </w:pPr>
      <w:ins w:id="284" w:author="Roderic Page" w:date="2019-02-18T18:05:00Z">
        <w:r w:rsidRPr="00D619CA">
          <w:rPr>
            <w:b/>
            <w:rPrChange w:id="285" w:author="Roderic Page" w:date="2019-02-18T18:12:00Z">
              <w:rPr/>
            </w:rPrChange>
          </w:rPr>
          <w:t>ISSN</w:t>
        </w:r>
        <w:r>
          <w:t xml:space="preserve"> </w:t>
        </w:r>
      </w:ins>
      <w:ins w:id="286" w:author="Roderic Page" w:date="2019-02-18T18:08:00Z">
        <w:r w:rsidRPr="00C80209">
          <w:t>International Standard Serial Number</w:t>
        </w:r>
        <w:r>
          <w:t>, used to uniquely identify periodicals</w:t>
        </w:r>
      </w:ins>
    </w:p>
    <w:p w14:paraId="43C29958" w14:textId="056BFB21" w:rsidR="00C80209" w:rsidRDefault="00C80209">
      <w:pPr>
        <w:rPr>
          <w:ins w:id="287" w:author="Roderic Page" w:date="2019-02-18T18:01:00Z"/>
        </w:rPr>
      </w:pPr>
      <w:ins w:id="288" w:author="Roderic Page" w:date="2019-02-18T18:01:00Z">
        <w:r w:rsidRPr="00D619CA">
          <w:rPr>
            <w:b/>
            <w:rPrChange w:id="289" w:author="Roderic Page" w:date="2019-02-18T18:12:00Z">
              <w:rPr/>
            </w:rPrChange>
          </w:rPr>
          <w:t>JSON</w:t>
        </w:r>
        <w:r>
          <w:t xml:space="preserve"> </w:t>
        </w:r>
        <w:proofErr w:type="spellStart"/>
        <w:r>
          <w:t>Javascript</w:t>
        </w:r>
        <w:proofErr w:type="spellEnd"/>
        <w:r>
          <w:t xml:space="preserve"> Object Notation, a format for representing </w:t>
        </w:r>
      </w:ins>
      <w:ins w:id="290" w:author="Roderic Page" w:date="2019-02-18T18:08:00Z">
        <w:r>
          <w:t>data</w:t>
        </w:r>
      </w:ins>
      <w:ins w:id="291" w:author="Roderic Page" w:date="2019-02-18T18:01:00Z">
        <w:r>
          <w:t xml:space="preserve"> in </w:t>
        </w:r>
        <w:proofErr w:type="spellStart"/>
        <w:r>
          <w:t>Javascript</w:t>
        </w:r>
        <w:proofErr w:type="spellEnd"/>
      </w:ins>
    </w:p>
    <w:p w14:paraId="1CA27DCE" w14:textId="4736E415" w:rsidR="00C80209" w:rsidRDefault="00C80209">
      <w:pPr>
        <w:rPr>
          <w:ins w:id="292" w:author="Roderic Page" w:date="2019-02-18T18:02:00Z"/>
        </w:rPr>
      </w:pPr>
      <w:ins w:id="293" w:author="Roderic Page" w:date="2019-02-18T18:01:00Z">
        <w:r w:rsidRPr="00D619CA">
          <w:rPr>
            <w:b/>
            <w:rPrChange w:id="294" w:author="Roderic Page" w:date="2019-02-18T18:12:00Z">
              <w:rPr/>
            </w:rPrChange>
          </w:rPr>
          <w:t>JSON-LD</w:t>
        </w:r>
        <w:r>
          <w:t xml:space="preserve"> JSON linked data, a </w:t>
        </w:r>
      </w:ins>
      <w:ins w:id="295" w:author="Roderic Page" w:date="2019-02-18T18:02:00Z">
        <w:r>
          <w:t>lightweight format for linked data</w:t>
        </w:r>
      </w:ins>
    </w:p>
    <w:p w14:paraId="0C0216F1" w14:textId="667B1593" w:rsidR="00C80209" w:rsidRDefault="00C80209">
      <w:pPr>
        <w:rPr>
          <w:ins w:id="296" w:author="Roderic Page" w:date="2019-02-18T18:03:00Z"/>
        </w:rPr>
      </w:pPr>
      <w:ins w:id="297" w:author="Roderic Page" w:date="2019-02-18T18:02:00Z">
        <w:r w:rsidRPr="00D619CA">
          <w:rPr>
            <w:b/>
            <w:rPrChange w:id="298" w:author="Roderic Page" w:date="2019-02-18T18:16:00Z">
              <w:rPr/>
            </w:rPrChange>
          </w:rPr>
          <w:t>Linked data</w:t>
        </w:r>
      </w:ins>
      <w:ins w:id="299" w:author="Roderic Page" w:date="2019-02-18T18:16:00Z">
        <w:r w:rsidR="00D619CA">
          <w:t xml:space="preserve"> A method of publishing structured data</w:t>
        </w:r>
      </w:ins>
      <w:ins w:id="300" w:author="Roderic Page" w:date="2019-02-18T18:17:00Z">
        <w:r w:rsidR="00D619CA">
          <w:t xml:space="preserve"> as RDF</w:t>
        </w:r>
      </w:ins>
      <w:ins w:id="301" w:author="Roderic Page" w:date="2019-02-18T18:16:00Z">
        <w:r w:rsidR="00D619CA">
          <w:t xml:space="preserve"> on the web</w:t>
        </w:r>
      </w:ins>
    </w:p>
    <w:p w14:paraId="2526FB80" w14:textId="77D26E71" w:rsidR="00C80209" w:rsidRDefault="00C80209">
      <w:pPr>
        <w:rPr>
          <w:ins w:id="302" w:author="Roderic Page" w:date="2019-02-18T18:17:00Z"/>
        </w:rPr>
      </w:pPr>
      <w:ins w:id="303" w:author="Roderic Page" w:date="2019-02-18T18:03:00Z">
        <w:r w:rsidRPr="00D619CA">
          <w:rPr>
            <w:b/>
            <w:rPrChange w:id="304" w:author="Roderic Page" w:date="2019-02-18T18:12:00Z">
              <w:rPr/>
            </w:rPrChange>
          </w:rPr>
          <w:t>LSID</w:t>
        </w:r>
        <w:r>
          <w:t xml:space="preserve"> Life Sciences Identifier, </w:t>
        </w:r>
      </w:ins>
      <w:ins w:id="305" w:author="Roderic Page" w:date="2019-02-18T18:04:00Z">
        <w:r>
          <w:t>a globally unique identifier</w:t>
        </w:r>
        <w:r>
          <w:t xml:space="preserve"> for biological entities</w:t>
        </w:r>
      </w:ins>
    </w:p>
    <w:p w14:paraId="1AF7A563" w14:textId="6CA44979" w:rsidR="00D619CA" w:rsidRDefault="00D619CA">
      <w:pPr>
        <w:rPr>
          <w:ins w:id="306" w:author="Roderic Page" w:date="2019-02-18T18:00:00Z"/>
        </w:rPr>
      </w:pPr>
      <w:ins w:id="307" w:author="Roderic Page" w:date="2019-02-18T18:17:00Z">
        <w:r w:rsidRPr="00D619CA">
          <w:rPr>
            <w:b/>
            <w:rPrChange w:id="308" w:author="Roderic Page" w:date="2019-02-18T18:17:00Z">
              <w:rPr/>
            </w:rPrChange>
          </w:rPr>
          <w:t>Named graph</w:t>
        </w:r>
        <w:r>
          <w:t xml:space="preserve"> A subset of a triples in a triple store</w:t>
        </w:r>
      </w:ins>
    </w:p>
    <w:p w14:paraId="6093D6E7" w14:textId="17C745E7" w:rsidR="00C80209" w:rsidRDefault="00C80209">
      <w:pPr>
        <w:rPr>
          <w:ins w:id="309" w:author="Roderic Page" w:date="2019-02-18T18:06:00Z"/>
        </w:rPr>
      </w:pPr>
      <w:ins w:id="310" w:author="Roderic Page" w:date="2019-02-18T18:00:00Z">
        <w:r w:rsidRPr="00D619CA">
          <w:rPr>
            <w:b/>
            <w:rPrChange w:id="311" w:author="Roderic Page" w:date="2019-02-18T18:12:00Z">
              <w:rPr/>
            </w:rPrChange>
          </w:rPr>
          <w:t>ORCID</w:t>
        </w:r>
      </w:ins>
      <w:ins w:id="312" w:author="Roderic Page" w:date="2019-02-18T18:04:00Z">
        <w:r>
          <w:t xml:space="preserve"> A</w:t>
        </w:r>
        <w:r>
          <w:t xml:space="preserve"> globally unique identifier</w:t>
        </w:r>
        <w:r>
          <w:t xml:space="preserve"> for researchers</w:t>
        </w:r>
      </w:ins>
    </w:p>
    <w:p w14:paraId="2158247C" w14:textId="1BF56DEF" w:rsidR="00C80209" w:rsidRDefault="00C80209">
      <w:pPr>
        <w:rPr>
          <w:ins w:id="313" w:author="Roderic Page" w:date="2019-02-18T18:08:00Z"/>
        </w:rPr>
      </w:pPr>
      <w:ins w:id="314" w:author="Roderic Page" w:date="2019-02-18T18:06:00Z">
        <w:r w:rsidRPr="00D619CA">
          <w:rPr>
            <w:b/>
            <w:rPrChange w:id="315" w:author="Roderic Page" w:date="2019-02-18T18:12:00Z">
              <w:rPr/>
            </w:rPrChange>
          </w:rPr>
          <w:t>RDF</w:t>
        </w:r>
        <w:r>
          <w:t xml:space="preserve"> Resource Description Format, a standard model for </w:t>
        </w:r>
      </w:ins>
      <w:ins w:id="316" w:author="Roderic Page" w:date="2019-02-18T18:07:00Z">
        <w:r>
          <w:t>data interchange on the web</w:t>
        </w:r>
      </w:ins>
    </w:p>
    <w:p w14:paraId="1A8DDD62" w14:textId="7F90724B" w:rsidR="00C80209" w:rsidRDefault="00C80209">
      <w:pPr>
        <w:rPr>
          <w:ins w:id="317" w:author="Roderic Page" w:date="2019-02-18T18:05:00Z"/>
        </w:rPr>
      </w:pPr>
      <w:ins w:id="318" w:author="Roderic Page" w:date="2019-02-18T18:08:00Z">
        <w:r w:rsidRPr="00D619CA">
          <w:rPr>
            <w:b/>
            <w:rPrChange w:id="319" w:author="Roderic Page" w:date="2019-02-18T18:12:00Z">
              <w:rPr/>
            </w:rPrChange>
          </w:rPr>
          <w:t>SPARQL</w:t>
        </w:r>
        <w:r>
          <w:t xml:space="preserve"> </w:t>
        </w:r>
      </w:ins>
      <w:ins w:id="320" w:author="Roderic Page" w:date="2019-02-18T18:09:00Z">
        <w:r>
          <w:t>A query language for RDF</w:t>
        </w:r>
      </w:ins>
    </w:p>
    <w:p w14:paraId="69460F8C" w14:textId="535201A0" w:rsidR="00D619CA" w:rsidRDefault="00C80209" w:rsidP="00D619CA">
      <w:pPr>
        <w:rPr>
          <w:ins w:id="321" w:author="Roderic Page" w:date="2019-02-18T18:13:00Z"/>
          <w:bCs/>
        </w:rPr>
      </w:pPr>
      <w:ins w:id="322" w:author="Roderic Page" w:date="2019-02-18T18:05:00Z">
        <w:r w:rsidRPr="00D619CA">
          <w:rPr>
            <w:b/>
            <w:rPrChange w:id="323" w:author="Roderic Page" w:date="2019-02-18T18:12:00Z">
              <w:rPr/>
            </w:rPrChange>
          </w:rPr>
          <w:lastRenderedPageBreak/>
          <w:t>SICI</w:t>
        </w:r>
      </w:ins>
      <w:ins w:id="324" w:author="Roderic Page" w:date="2019-02-18T18:11:00Z">
        <w:r w:rsidR="00D619CA">
          <w:t xml:space="preserve"> </w:t>
        </w:r>
        <w:r w:rsidR="00D619CA" w:rsidRPr="00D619CA">
          <w:rPr>
            <w:bCs/>
            <w:rPrChange w:id="325" w:author="Roderic Page" w:date="2019-02-18T18:11:00Z">
              <w:rPr>
                <w:b/>
                <w:bCs/>
              </w:rPr>
            </w:rPrChange>
          </w:rPr>
          <w:t>Serial Item and Contribution Identifier</w:t>
        </w:r>
        <w:r w:rsidR="00D619CA">
          <w:rPr>
            <w:bCs/>
          </w:rPr>
          <w:t>, a globally</w:t>
        </w:r>
      </w:ins>
      <w:ins w:id="326" w:author="Roderic Page" w:date="2019-02-18T18:12:00Z">
        <w:r w:rsidR="00D619CA">
          <w:rPr>
            <w:bCs/>
          </w:rPr>
          <w:t xml:space="preserve"> unique</w:t>
        </w:r>
      </w:ins>
      <w:ins w:id="327" w:author="Roderic Page" w:date="2019-02-18T18:11:00Z">
        <w:r w:rsidR="00D619CA">
          <w:rPr>
            <w:bCs/>
          </w:rPr>
          <w:t xml:space="preserve"> identifier for a journal article</w:t>
        </w:r>
      </w:ins>
    </w:p>
    <w:p w14:paraId="3E35B538" w14:textId="7041F0C1" w:rsidR="00D619CA" w:rsidRDefault="00D619CA" w:rsidP="00D619CA">
      <w:pPr>
        <w:rPr>
          <w:ins w:id="328" w:author="Roderic Page" w:date="2019-02-18T18:13:00Z"/>
          <w:bCs/>
        </w:rPr>
      </w:pPr>
      <w:ins w:id="329" w:author="Roderic Page" w:date="2019-02-18T18:13:00Z">
        <w:r w:rsidRPr="00D619CA">
          <w:rPr>
            <w:b/>
            <w:bCs/>
            <w:rPrChange w:id="330" w:author="Roderic Page" w:date="2019-02-18T18:14:00Z">
              <w:rPr>
                <w:bCs/>
              </w:rPr>
            </w:rPrChange>
          </w:rPr>
          <w:t>Triple</w:t>
        </w:r>
        <w:r>
          <w:rPr>
            <w:bCs/>
          </w:rPr>
          <w:t xml:space="preserve"> A </w:t>
        </w:r>
      </w:ins>
      <w:ins w:id="331" w:author="Roderic Page" w:date="2019-02-18T18:14:00Z">
        <w:r>
          <w:rPr>
            <w:bCs/>
          </w:rPr>
          <w:t>data item comprising a subject, predicate, and object</w:t>
        </w:r>
      </w:ins>
    </w:p>
    <w:p w14:paraId="7A8A07F1" w14:textId="6983A968" w:rsidR="00D619CA" w:rsidRPr="00D619CA" w:rsidRDefault="00D619CA" w:rsidP="00D619CA">
      <w:pPr>
        <w:rPr>
          <w:ins w:id="332" w:author="Roderic Page" w:date="2019-02-18T18:11:00Z"/>
        </w:rPr>
      </w:pPr>
      <w:proofErr w:type="spellStart"/>
      <w:ins w:id="333" w:author="Roderic Page" w:date="2019-02-18T18:13:00Z">
        <w:r w:rsidRPr="00D619CA">
          <w:rPr>
            <w:b/>
            <w:bCs/>
            <w:rPrChange w:id="334" w:author="Roderic Page" w:date="2019-02-18T18:14:00Z">
              <w:rPr>
                <w:bCs/>
              </w:rPr>
            </w:rPrChange>
          </w:rPr>
          <w:t>Triplestore</w:t>
        </w:r>
        <w:proofErr w:type="spellEnd"/>
        <w:r>
          <w:rPr>
            <w:bCs/>
          </w:rPr>
          <w:t xml:space="preserve"> A database that stores RDF triples and </w:t>
        </w:r>
      </w:ins>
      <w:ins w:id="335" w:author="Roderic Page" w:date="2019-02-18T18:14:00Z">
        <w:r>
          <w:rPr>
            <w:bCs/>
          </w:rPr>
          <w:t>can be queried using SPARQL</w:t>
        </w:r>
      </w:ins>
      <w:ins w:id="336" w:author="Roderic Page" w:date="2019-02-18T18:13:00Z">
        <w:r>
          <w:rPr>
            <w:bCs/>
          </w:rPr>
          <w:t xml:space="preserve"> </w:t>
        </w:r>
      </w:ins>
    </w:p>
    <w:p w14:paraId="637DA20D" w14:textId="65BEC1D5" w:rsidR="00C80209" w:rsidRDefault="00C80209">
      <w:pPr>
        <w:rPr>
          <w:ins w:id="337" w:author="Roderic Page" w:date="2019-02-18T18:04:00Z"/>
        </w:rPr>
      </w:pPr>
      <w:ins w:id="338" w:author="Roderic Page" w:date="2019-02-18T18:09:00Z">
        <w:r w:rsidRPr="00D619CA">
          <w:rPr>
            <w:b/>
            <w:rPrChange w:id="339" w:author="Roderic Page" w:date="2019-02-18T18:12:00Z">
              <w:rPr/>
            </w:rPrChange>
          </w:rPr>
          <w:t>XML</w:t>
        </w:r>
        <w:r>
          <w:t xml:space="preserve"> Extended </w:t>
        </w:r>
        <w:proofErr w:type="spellStart"/>
        <w:r>
          <w:t>markup</w:t>
        </w:r>
        <w:proofErr w:type="spellEnd"/>
        <w:r>
          <w:t xml:space="preserve"> language</w:t>
        </w:r>
      </w:ins>
    </w:p>
    <w:p w14:paraId="429CE342" w14:textId="43B1AADA" w:rsidR="00C80209" w:rsidRPr="00D619CA" w:rsidRDefault="00C80209">
      <w:pPr>
        <w:rPr>
          <w:ins w:id="340" w:author="Roderic Page" w:date="2019-02-18T17:07:00Z"/>
          <w:bCs/>
        </w:rPr>
      </w:pPr>
      <w:proofErr w:type="gramStart"/>
      <w:ins w:id="341" w:author="Roderic Page" w:date="2019-02-18T18:04:00Z">
        <w:r w:rsidRPr="00D619CA">
          <w:rPr>
            <w:b/>
            <w:rPrChange w:id="342" w:author="Roderic Page" w:date="2019-02-18T18:12:00Z">
              <w:rPr/>
            </w:rPrChange>
          </w:rPr>
          <w:t xml:space="preserve">UUID </w:t>
        </w:r>
      </w:ins>
      <w:ins w:id="343" w:author="Roderic Page" w:date="2019-02-18T18:05:00Z">
        <w:r w:rsidRPr="00D619CA">
          <w:rPr>
            <w:b/>
            <w:rPrChange w:id="344" w:author="Roderic Page" w:date="2019-02-18T18:12:00Z">
              <w:rPr/>
            </w:rPrChange>
          </w:rPr>
          <w:t> </w:t>
        </w:r>
        <w:r w:rsidR="00D619CA">
          <w:t>U</w:t>
        </w:r>
        <w:r w:rsidRPr="00C80209">
          <w:t>niversally</w:t>
        </w:r>
        <w:proofErr w:type="gramEnd"/>
        <w:r w:rsidRPr="00C80209">
          <w:t xml:space="preserve"> unique identifier</w:t>
        </w:r>
      </w:ins>
      <w:ins w:id="345" w:author="Roderic Page" w:date="2019-02-18T18:12:00Z">
        <w:r w:rsidR="00D619CA">
          <w:t xml:space="preserve">, a 128 bit </w:t>
        </w:r>
        <w:r w:rsidR="00D619CA">
          <w:rPr>
            <w:bCs/>
          </w:rPr>
          <w:t>globally unique identifier</w:t>
        </w:r>
      </w:ins>
    </w:p>
    <w:p w14:paraId="4CA69F16" w14:textId="77777777" w:rsidR="003621C3" w:rsidRDefault="003621C3">
      <w:pPr>
        <w:rPr>
          <w:ins w:id="346" w:author="Roderic Page" w:date="2019-02-18T17:07:00Z"/>
        </w:rPr>
      </w:pPr>
    </w:p>
    <w:p w14:paraId="2CAA02A8" w14:textId="77777777" w:rsidR="003621C3" w:rsidRPr="003621C3" w:rsidRDefault="003621C3" w:rsidP="003621C3">
      <w:pPr>
        <w:rPr>
          <w:ins w:id="347" w:author="Roderic Page" w:date="2019-02-18T17:07:00Z"/>
        </w:rPr>
      </w:pPr>
    </w:p>
    <w:p w14:paraId="736CBACB" w14:textId="77777777" w:rsidR="003621C3" w:rsidRDefault="003621C3">
      <w:pPr>
        <w:sectPr w:rsidR="003621C3">
          <w:footerReference w:type="default" r:id="rId8"/>
          <w:footnotePr>
            <w:numRestart w:val="eachSect"/>
          </w:footnotePr>
          <w:endnotePr>
            <w:pos w:val="sectEnd"/>
            <w:numFmt w:val="decimal"/>
            <w:numRestart w:val="eachSect"/>
          </w:endnotePr>
          <w:pgSz w:w="11900" w:h="16840"/>
          <w:pgMar w:top="1417" w:right="1417" w:bottom="1700" w:left="1417" w:header="0" w:footer="1133" w:gutter="0"/>
          <w:cols w:space="720"/>
        </w:sectPr>
      </w:pPr>
      <w:bookmarkStart w:id="348" w:name="_GoBack"/>
      <w:bookmarkEnd w:id="348"/>
    </w:p>
    <w:p w14:paraId="1160B3D5" w14:textId="77777777" w:rsidR="0065360F" w:rsidRDefault="0054724B" w:rsidP="008F499C">
      <w:pPr>
        <w:pStyle w:val="Heading2"/>
      </w:pPr>
      <w:r>
        <w:lastRenderedPageBreak/>
        <w:t>Acknowledgements</w:t>
      </w:r>
    </w:p>
    <w:p w14:paraId="45DFB417" w14:textId="07E4F37A" w:rsidR="0065360F" w:rsidRDefault="0054724B">
      <w:r>
        <w:t xml:space="preserve">Constructing the knowledge graph described here would have been impossible without the wealth of freely available and open source software used in the project. Furthermore, it should be obvious that none of this would have been possible without the centuries of taxonomic research by generations of researchers, and the recent efforts to make that research digitally accessible via projects such as Atlas of Living Australia and the Australian Faunal Directory. I’m also indebted to GBIF for running the 2018 </w:t>
      </w:r>
      <w:proofErr w:type="spellStart"/>
      <w:r>
        <w:t>Ebbe</w:t>
      </w:r>
      <w:proofErr w:type="spellEnd"/>
      <w:r>
        <w:t xml:space="preserve"> Nielsen Challenge which gave me a hard deadline to work towards</w:t>
      </w:r>
      <w:ins w:id="349" w:author="Roderic Page" w:date="2019-02-18T17:23:00Z">
        <w:r w:rsidR="006F3CF9">
          <w:t xml:space="preserve"> (and the pleasant surprise of being a joint winner)</w:t>
        </w:r>
      </w:ins>
      <w:r>
        <w:t xml:space="preserve">. I </w:t>
      </w:r>
      <w:del w:id="350" w:author="Roderic Page" w:date="2019-02-18T17:23:00Z">
        <w:r w:rsidDel="006F3CF9">
          <w:delText xml:space="preserve">also </w:delText>
        </w:r>
      </w:del>
      <w:r>
        <w:t xml:space="preserve">thank Steve </w:t>
      </w:r>
      <w:proofErr w:type="spellStart"/>
      <w:r>
        <w:t>Baskauf</w:t>
      </w:r>
      <w:proofErr w:type="spellEnd"/>
      <w:r>
        <w:t xml:space="preserve"> and Joel Sachs for feedback on the project, and for invitations to present Ozymandias to their colleagues.</w:t>
      </w:r>
      <w:ins w:id="351" w:author="Roderic Page" w:date="2019-02-11T18:34:00Z">
        <w:r w:rsidR="00E329C1">
          <w:t xml:space="preserve"> Hilmar Lapp, Campbell Webb, and Anne </w:t>
        </w:r>
        <w:proofErr w:type="spellStart"/>
        <w:r w:rsidR="00E329C1">
          <w:t>Thessen</w:t>
        </w:r>
        <w:proofErr w:type="spellEnd"/>
        <w:r w:rsidR="00E329C1">
          <w:t xml:space="preserve"> provided very helpful and constructive reviews of the manuscript.</w:t>
        </w:r>
      </w:ins>
    </w:p>
    <w:p w14:paraId="320CBBA9" w14:textId="77777777" w:rsidR="008F499C" w:rsidRDefault="008F499C"/>
    <w:p w14:paraId="57431767" w14:textId="287D2A2B" w:rsidR="008F499C" w:rsidRDefault="008F499C" w:rsidP="008F499C">
      <w:pPr>
        <w:pStyle w:val="Heading2"/>
      </w:pPr>
      <w:r>
        <w:t>References</w:t>
      </w:r>
    </w:p>
    <w:p w14:paraId="4C243270" w14:textId="6D2C1FF0" w:rsidR="00452476" w:rsidRPr="00D619CA" w:rsidDel="00D07881" w:rsidRDefault="008F499C" w:rsidP="009A3F54">
      <w:pPr>
        <w:pStyle w:val="Bibliography"/>
        <w:rPr>
          <w:del w:id="352" w:author="Roderic Page" w:date="2019-02-11T15:22:00Z"/>
        </w:rPr>
        <w:pPrChange w:id="353" w:author="Roderic Page" w:date="2019-02-18T17:24:00Z">
          <w:pPr>
            <w:pStyle w:val="Bibliography"/>
          </w:pPr>
        </w:pPrChange>
      </w:pPr>
      <w:r>
        <w:fldChar w:fldCharType="begin"/>
      </w:r>
      <w:ins w:id="354" w:author="Roderic Page" w:date="2019-02-18T17:24:00Z">
        <w:r w:rsidR="009A3F54">
          <w:instrText xml:space="preserve"> ADDIN ZOTERO_BIBL {"uncited":[],"omitted":[],"custom":[]} CSL_BIBLIOGRAPHY </w:instrText>
        </w:r>
      </w:ins>
      <w:del w:id="355" w:author="Roderic Page" w:date="2019-02-11T16:29:00Z">
        <w:r w:rsidR="006F6141" w:rsidDel="00182F45">
          <w:delInstrText xml:space="preserve"> ADDIN ZOTERO_BIBL {"uncited":[],"omitted":[],"custom":[]} CSL_BIBLIOGRAPHY </w:delInstrText>
        </w:r>
      </w:del>
      <w:r>
        <w:fldChar w:fldCharType="separate"/>
      </w:r>
      <w:del w:id="356" w:author="Roderic Page" w:date="2019-02-11T15:22:00Z">
        <w:r w:rsidR="00452476" w:rsidRPr="009A3F54" w:rsidDel="00D07881">
          <w:delText xml:space="preserve">Altmetric. </w:delText>
        </w:r>
        <w:r w:rsidR="00452476" w:rsidRPr="009A3F54" w:rsidDel="00D07881">
          <w:rPr>
            <w:i/>
            <w:iCs/>
          </w:rPr>
          <w:delText>Available at</w:delText>
        </w:r>
        <w:r w:rsidR="00452476" w:rsidRPr="00C80209" w:rsidDel="00D07881">
          <w:delText xml:space="preserve"> </w:delText>
        </w:r>
        <w:r w:rsidR="00452476" w:rsidRPr="00C80209" w:rsidDel="00D07881">
          <w:rPr>
            <w:i/>
            <w:iCs/>
          </w:rPr>
          <w:delText>https://www.altmetric.com/</w:delText>
        </w:r>
        <w:r w:rsidR="00452476" w:rsidRPr="00C80209" w:rsidDel="00D07881">
          <w:delText xml:space="preserve"> (accessed November 28, 2018).</w:delText>
        </w:r>
      </w:del>
    </w:p>
    <w:p w14:paraId="23AFBD65" w14:textId="48DBA327" w:rsidR="00452476" w:rsidRPr="009A3F54" w:rsidDel="00D07881" w:rsidRDefault="00452476" w:rsidP="009A3F54">
      <w:pPr>
        <w:pStyle w:val="Bibliography"/>
        <w:rPr>
          <w:del w:id="357" w:author="Roderic Page" w:date="2019-02-11T15:22:00Z"/>
          <w:rPrChange w:id="358" w:author="Roderic Page" w:date="2019-02-18T17:24:00Z">
            <w:rPr>
              <w:del w:id="359" w:author="Roderic Page" w:date="2019-02-11T15:22:00Z"/>
            </w:rPr>
          </w:rPrChange>
        </w:rPr>
        <w:pPrChange w:id="360" w:author="Roderic Page" w:date="2019-02-18T17:24:00Z">
          <w:pPr>
            <w:pStyle w:val="Bibliography"/>
          </w:pPr>
        </w:pPrChange>
      </w:pPr>
      <w:del w:id="361" w:author="Roderic Page" w:date="2019-02-11T15:22:00Z">
        <w:r w:rsidRPr="00D619CA" w:rsidDel="00D07881">
          <w:delText xml:space="preserve">Atlas of Living Australia. </w:delText>
        </w:r>
        <w:r w:rsidRPr="009A3F54" w:rsidDel="00D07881">
          <w:rPr>
            <w:i/>
            <w:iCs/>
            <w:rPrChange w:id="362" w:author="Roderic Page" w:date="2019-02-18T17:24:00Z">
              <w:rPr>
                <w:i/>
                <w:iCs/>
              </w:rPr>
            </w:rPrChange>
          </w:rPr>
          <w:delText>Available at</w:delText>
        </w:r>
        <w:r w:rsidRPr="009A3F54" w:rsidDel="00D07881">
          <w:rPr>
            <w:rPrChange w:id="363" w:author="Roderic Page" w:date="2019-02-18T17:24:00Z">
              <w:rPr/>
            </w:rPrChange>
          </w:rPr>
          <w:delText xml:space="preserve"> </w:delText>
        </w:r>
        <w:r w:rsidRPr="009A3F54" w:rsidDel="00D07881">
          <w:rPr>
            <w:i/>
            <w:iCs/>
            <w:rPrChange w:id="364" w:author="Roderic Page" w:date="2019-02-18T17:24:00Z">
              <w:rPr>
                <w:i/>
                <w:iCs/>
              </w:rPr>
            </w:rPrChange>
          </w:rPr>
          <w:delText>https://www.ala.org.au/</w:delText>
        </w:r>
        <w:r w:rsidRPr="009A3F54" w:rsidDel="00D07881">
          <w:rPr>
            <w:rPrChange w:id="365" w:author="Roderic Page" w:date="2019-02-18T17:24:00Z">
              <w:rPr/>
            </w:rPrChange>
          </w:rPr>
          <w:delText xml:space="preserve"> (accessed November 27, 2018).</w:delText>
        </w:r>
      </w:del>
    </w:p>
    <w:p w14:paraId="280182D7" w14:textId="054FC63B" w:rsidR="00452476" w:rsidRPr="009A3F54" w:rsidDel="00D07881" w:rsidRDefault="00452476" w:rsidP="009A3F54">
      <w:pPr>
        <w:pStyle w:val="Bibliography"/>
        <w:rPr>
          <w:del w:id="366" w:author="Roderic Page" w:date="2019-02-11T15:22:00Z"/>
          <w:rPrChange w:id="367" w:author="Roderic Page" w:date="2019-02-18T17:24:00Z">
            <w:rPr>
              <w:del w:id="368" w:author="Roderic Page" w:date="2019-02-11T15:22:00Z"/>
            </w:rPr>
          </w:rPrChange>
        </w:rPr>
        <w:pPrChange w:id="369" w:author="Roderic Page" w:date="2019-02-18T17:24:00Z">
          <w:pPr>
            <w:pStyle w:val="Bibliography"/>
          </w:pPr>
        </w:pPrChange>
      </w:pPr>
      <w:del w:id="370" w:author="Roderic Page" w:date="2019-02-11T15:22:00Z">
        <w:r w:rsidRPr="009A3F54" w:rsidDel="00D07881">
          <w:rPr>
            <w:rPrChange w:id="371" w:author="Roderic Page" w:date="2019-02-18T17:24:00Z">
              <w:rPr/>
            </w:rPrChange>
          </w:rPr>
          <w:delText xml:space="preserve">Australian Faunal Directory. </w:delText>
        </w:r>
        <w:r w:rsidRPr="009A3F54" w:rsidDel="00D07881">
          <w:rPr>
            <w:i/>
            <w:iCs/>
            <w:rPrChange w:id="372" w:author="Roderic Page" w:date="2019-02-18T17:24:00Z">
              <w:rPr>
                <w:i/>
                <w:iCs/>
              </w:rPr>
            </w:rPrChange>
          </w:rPr>
          <w:delText>Available at</w:delText>
        </w:r>
        <w:r w:rsidRPr="009A3F54" w:rsidDel="00D07881">
          <w:rPr>
            <w:rPrChange w:id="373" w:author="Roderic Page" w:date="2019-02-18T17:24:00Z">
              <w:rPr/>
            </w:rPrChange>
          </w:rPr>
          <w:delText xml:space="preserve"> </w:delText>
        </w:r>
        <w:r w:rsidRPr="009A3F54" w:rsidDel="00D07881">
          <w:rPr>
            <w:i/>
            <w:iCs/>
            <w:rPrChange w:id="374" w:author="Roderic Page" w:date="2019-02-18T17:24:00Z">
              <w:rPr>
                <w:i/>
                <w:iCs/>
              </w:rPr>
            </w:rPrChange>
          </w:rPr>
          <w:delText>https://biodiversity.org.au/afd/home</w:delText>
        </w:r>
        <w:r w:rsidRPr="009A3F54" w:rsidDel="00D07881">
          <w:rPr>
            <w:rPrChange w:id="375" w:author="Roderic Page" w:date="2019-02-18T17:24:00Z">
              <w:rPr/>
            </w:rPrChange>
          </w:rPr>
          <w:delText xml:space="preserve"> (accessed November 27, 2018).</w:delText>
        </w:r>
      </w:del>
    </w:p>
    <w:p w14:paraId="5D053FF4" w14:textId="150CAEFE" w:rsidR="00452476" w:rsidRPr="009A3F54" w:rsidDel="00D07881" w:rsidRDefault="00452476" w:rsidP="009A3F54">
      <w:pPr>
        <w:pStyle w:val="Bibliography"/>
        <w:rPr>
          <w:del w:id="376" w:author="Roderic Page" w:date="2019-02-11T15:22:00Z"/>
          <w:rPrChange w:id="377" w:author="Roderic Page" w:date="2019-02-18T17:24:00Z">
            <w:rPr>
              <w:del w:id="378" w:author="Roderic Page" w:date="2019-02-11T15:22:00Z"/>
            </w:rPr>
          </w:rPrChange>
        </w:rPr>
        <w:pPrChange w:id="379" w:author="Roderic Page" w:date="2019-02-18T17:24:00Z">
          <w:pPr>
            <w:pStyle w:val="Bibliography"/>
          </w:pPr>
        </w:pPrChange>
      </w:pPr>
      <w:del w:id="380" w:author="Roderic Page" w:date="2019-02-11T15:22:00Z">
        <w:r w:rsidRPr="009A3F54" w:rsidDel="00D07881">
          <w:rPr>
            <w:rPrChange w:id="381" w:author="Roderic Page" w:date="2019-02-18T17:24:00Z">
              <w:rPr/>
            </w:rPrChange>
          </w:rPr>
          <w:delText xml:space="preserve">Bebber DP, Wood JRI, Barker C, Scotland RW. 2013. Author inflation masks global capacity for species discovery in flowering plants. </w:delText>
        </w:r>
        <w:r w:rsidRPr="009A3F54" w:rsidDel="00D07881">
          <w:rPr>
            <w:i/>
            <w:iCs/>
            <w:rPrChange w:id="382" w:author="Roderic Page" w:date="2019-02-18T17:24:00Z">
              <w:rPr>
                <w:i/>
                <w:iCs/>
              </w:rPr>
            </w:rPrChange>
          </w:rPr>
          <w:delText>New Phytologist</w:delText>
        </w:r>
        <w:r w:rsidRPr="009A3F54" w:rsidDel="00D07881">
          <w:rPr>
            <w:rPrChange w:id="383" w:author="Roderic Page" w:date="2019-02-18T17:24:00Z">
              <w:rPr/>
            </w:rPrChange>
          </w:rPr>
          <w:delText xml:space="preserve"> 201:700–706. DOI: 10.1111/nph.12522.</w:delText>
        </w:r>
      </w:del>
    </w:p>
    <w:p w14:paraId="2D736948" w14:textId="1E67BD00" w:rsidR="00452476" w:rsidRPr="009A3F54" w:rsidDel="00D07881" w:rsidRDefault="00452476" w:rsidP="009A3F54">
      <w:pPr>
        <w:pStyle w:val="Bibliography"/>
        <w:rPr>
          <w:del w:id="384" w:author="Roderic Page" w:date="2019-02-11T15:22:00Z"/>
          <w:rPrChange w:id="385" w:author="Roderic Page" w:date="2019-02-18T17:24:00Z">
            <w:rPr>
              <w:del w:id="386" w:author="Roderic Page" w:date="2019-02-11T15:22:00Z"/>
            </w:rPr>
          </w:rPrChange>
        </w:rPr>
        <w:pPrChange w:id="387" w:author="Roderic Page" w:date="2019-02-18T17:24:00Z">
          <w:pPr>
            <w:pStyle w:val="Bibliography"/>
          </w:pPr>
        </w:pPrChange>
      </w:pPr>
      <w:del w:id="388" w:author="Roderic Page" w:date="2019-02-11T15:22:00Z">
        <w:r w:rsidRPr="009A3F54" w:rsidDel="00D07881">
          <w:rPr>
            <w:rPrChange w:id="389" w:author="Roderic Page" w:date="2019-02-18T17:24:00Z">
              <w:rPr/>
            </w:rPrChange>
          </w:rPr>
          <w:delText xml:space="preserve">Biodiversity Literature Repository. </w:delText>
        </w:r>
        <w:r w:rsidRPr="009A3F54" w:rsidDel="00D07881">
          <w:rPr>
            <w:i/>
            <w:iCs/>
            <w:rPrChange w:id="390" w:author="Roderic Page" w:date="2019-02-18T17:24:00Z">
              <w:rPr>
                <w:i/>
                <w:iCs/>
              </w:rPr>
            </w:rPrChange>
          </w:rPr>
          <w:delText>Available at</w:delText>
        </w:r>
        <w:r w:rsidRPr="009A3F54" w:rsidDel="00D07881">
          <w:rPr>
            <w:rPrChange w:id="391" w:author="Roderic Page" w:date="2019-02-18T17:24:00Z">
              <w:rPr/>
            </w:rPrChange>
          </w:rPr>
          <w:delText xml:space="preserve"> </w:delText>
        </w:r>
        <w:r w:rsidRPr="009A3F54" w:rsidDel="00D07881">
          <w:rPr>
            <w:i/>
            <w:iCs/>
            <w:rPrChange w:id="392" w:author="Roderic Page" w:date="2019-02-18T17:24:00Z">
              <w:rPr>
                <w:i/>
                <w:iCs/>
              </w:rPr>
            </w:rPrChange>
          </w:rPr>
          <w:delText>http://plazi.org/resources/bibliography-of-life-bol/biodiversity-literature-repository-blr/</w:delText>
        </w:r>
        <w:r w:rsidRPr="009A3F54" w:rsidDel="00D07881">
          <w:rPr>
            <w:rPrChange w:id="393" w:author="Roderic Page" w:date="2019-02-18T17:24:00Z">
              <w:rPr/>
            </w:rPrChange>
          </w:rPr>
          <w:delText xml:space="preserve"> (accessed November 28, 2018).</w:delText>
        </w:r>
      </w:del>
    </w:p>
    <w:p w14:paraId="3F9AA960" w14:textId="0FB138CA" w:rsidR="00452476" w:rsidRPr="009A3F54" w:rsidDel="00D07881" w:rsidRDefault="00452476" w:rsidP="009A3F54">
      <w:pPr>
        <w:pStyle w:val="Bibliography"/>
        <w:rPr>
          <w:del w:id="394" w:author="Roderic Page" w:date="2019-02-11T15:22:00Z"/>
          <w:rPrChange w:id="395" w:author="Roderic Page" w:date="2019-02-18T17:24:00Z">
            <w:rPr>
              <w:del w:id="396" w:author="Roderic Page" w:date="2019-02-11T15:22:00Z"/>
            </w:rPr>
          </w:rPrChange>
        </w:rPr>
        <w:pPrChange w:id="397" w:author="Roderic Page" w:date="2019-02-18T17:24:00Z">
          <w:pPr>
            <w:pStyle w:val="Bibliography"/>
          </w:pPr>
        </w:pPrChange>
      </w:pPr>
      <w:del w:id="398" w:author="Roderic Page" w:date="2019-02-11T15:22:00Z">
        <w:r w:rsidRPr="009A3F54" w:rsidDel="00D07881">
          <w:rPr>
            <w:rPrChange w:id="399" w:author="Roderic Page" w:date="2019-02-18T17:24:00Z">
              <w:rPr/>
            </w:rPrChange>
          </w:rPr>
          <w:delText xml:space="preserve">Bohannon J. 2017. Vast set of public CVs reveals the world’s most migratory scientists. </w:delText>
        </w:r>
        <w:r w:rsidRPr="009A3F54" w:rsidDel="00D07881">
          <w:rPr>
            <w:i/>
            <w:iCs/>
            <w:rPrChange w:id="400" w:author="Roderic Page" w:date="2019-02-18T17:24:00Z">
              <w:rPr>
                <w:i/>
                <w:iCs/>
              </w:rPr>
            </w:rPrChange>
          </w:rPr>
          <w:delText>Science</w:delText>
        </w:r>
        <w:r w:rsidRPr="009A3F54" w:rsidDel="00D07881">
          <w:rPr>
            <w:rPrChange w:id="401" w:author="Roderic Page" w:date="2019-02-18T17:24:00Z">
              <w:rPr/>
            </w:rPrChange>
          </w:rPr>
          <w:delText>. DOI: 10.1126/science.aal1189.</w:delText>
        </w:r>
      </w:del>
    </w:p>
    <w:p w14:paraId="2B60A6E3" w14:textId="163D6465" w:rsidR="00452476" w:rsidRPr="009A3F54" w:rsidDel="00D07881" w:rsidRDefault="00452476" w:rsidP="009A3F54">
      <w:pPr>
        <w:pStyle w:val="Bibliography"/>
        <w:rPr>
          <w:del w:id="402" w:author="Roderic Page" w:date="2019-02-11T15:22:00Z"/>
          <w:rPrChange w:id="403" w:author="Roderic Page" w:date="2019-02-18T17:24:00Z">
            <w:rPr>
              <w:del w:id="404" w:author="Roderic Page" w:date="2019-02-11T15:22:00Z"/>
            </w:rPr>
          </w:rPrChange>
        </w:rPr>
        <w:pPrChange w:id="405" w:author="Roderic Page" w:date="2019-02-18T17:24:00Z">
          <w:pPr>
            <w:pStyle w:val="Bibliography"/>
          </w:pPr>
        </w:pPrChange>
      </w:pPr>
      <w:del w:id="406" w:author="Roderic Page" w:date="2019-02-11T15:22:00Z">
        <w:r w:rsidRPr="009A3F54" w:rsidDel="00D07881">
          <w:rPr>
            <w:rPrChange w:id="407" w:author="Roderic Page" w:date="2019-02-18T17:24:00Z">
              <w:rPr/>
            </w:rPrChange>
          </w:rPr>
          <w:delText xml:space="preserve">Bollacker K, Evans C, Paritosh P, Sturge T, Taylor J. 2008. Freebase: A Collaboratively Created Graph Database for Structuring Human Knowledge. In: </w:delText>
        </w:r>
        <w:r w:rsidRPr="009A3F54" w:rsidDel="00D07881">
          <w:rPr>
            <w:i/>
            <w:iCs/>
            <w:rPrChange w:id="408" w:author="Roderic Page" w:date="2019-02-18T17:24:00Z">
              <w:rPr>
                <w:i/>
                <w:iCs/>
              </w:rPr>
            </w:rPrChange>
          </w:rPr>
          <w:delText>Proceedings of the 2008 ACM SIGMOD International Conference on Management of Data</w:delText>
        </w:r>
        <w:r w:rsidRPr="009A3F54" w:rsidDel="00D07881">
          <w:rPr>
            <w:rPrChange w:id="409" w:author="Roderic Page" w:date="2019-02-18T17:24:00Z">
              <w:rPr/>
            </w:rPrChange>
          </w:rPr>
          <w:delText>. SIGMOD ’08. New York, NY, USA: ACM, 1247–1250. DOI: 10.1145/1376616.1376746.</w:delText>
        </w:r>
      </w:del>
    </w:p>
    <w:p w14:paraId="35EF123B" w14:textId="491E5B54" w:rsidR="00452476" w:rsidRPr="009A3F54" w:rsidDel="00D07881" w:rsidRDefault="00452476" w:rsidP="009A3F54">
      <w:pPr>
        <w:pStyle w:val="Bibliography"/>
        <w:rPr>
          <w:del w:id="410" w:author="Roderic Page" w:date="2019-02-11T15:22:00Z"/>
          <w:rPrChange w:id="411" w:author="Roderic Page" w:date="2019-02-18T17:24:00Z">
            <w:rPr>
              <w:del w:id="412" w:author="Roderic Page" w:date="2019-02-11T15:22:00Z"/>
            </w:rPr>
          </w:rPrChange>
        </w:rPr>
        <w:pPrChange w:id="413" w:author="Roderic Page" w:date="2019-02-18T17:24:00Z">
          <w:pPr>
            <w:pStyle w:val="Bibliography"/>
          </w:pPr>
        </w:pPrChange>
      </w:pPr>
      <w:del w:id="414" w:author="Roderic Page" w:date="2019-02-11T15:22:00Z">
        <w:r w:rsidRPr="009A3F54" w:rsidDel="00D07881">
          <w:rPr>
            <w:rPrChange w:id="415" w:author="Roderic Page" w:date="2019-02-18T17:24:00Z">
              <w:rPr/>
            </w:rPrChange>
          </w:rPr>
          <w:delText xml:space="preserve">Costello MJ, Wilson S, Houlding B. 2013. More Taxonomists Describing Significantly Fewer Species per Unit Effort May Indicate That Most Species Have Been Discovered. </w:delText>
        </w:r>
        <w:r w:rsidRPr="009A3F54" w:rsidDel="00D07881">
          <w:rPr>
            <w:i/>
            <w:iCs/>
            <w:rPrChange w:id="416" w:author="Roderic Page" w:date="2019-02-18T17:24:00Z">
              <w:rPr>
                <w:i/>
                <w:iCs/>
              </w:rPr>
            </w:rPrChange>
          </w:rPr>
          <w:delText>Systematic Biology</w:delText>
        </w:r>
        <w:r w:rsidRPr="009A3F54" w:rsidDel="00D07881">
          <w:rPr>
            <w:rPrChange w:id="417" w:author="Roderic Page" w:date="2019-02-18T17:24:00Z">
              <w:rPr/>
            </w:rPrChange>
          </w:rPr>
          <w:delText xml:space="preserve"> 62:616–624. DOI: 10.1093/sysbio/syt024.</w:delText>
        </w:r>
      </w:del>
    </w:p>
    <w:p w14:paraId="2F9B2B04" w14:textId="19D2C9B6" w:rsidR="00452476" w:rsidRPr="009A3F54" w:rsidDel="00D07881" w:rsidRDefault="00452476" w:rsidP="009A3F54">
      <w:pPr>
        <w:pStyle w:val="Bibliography"/>
        <w:rPr>
          <w:del w:id="418" w:author="Roderic Page" w:date="2019-02-11T15:22:00Z"/>
          <w:rPrChange w:id="419" w:author="Roderic Page" w:date="2019-02-18T17:24:00Z">
            <w:rPr>
              <w:del w:id="420" w:author="Roderic Page" w:date="2019-02-11T15:22:00Z"/>
            </w:rPr>
          </w:rPrChange>
        </w:rPr>
        <w:pPrChange w:id="421" w:author="Roderic Page" w:date="2019-02-18T17:24:00Z">
          <w:pPr>
            <w:pStyle w:val="Bibliography"/>
          </w:pPr>
        </w:pPrChange>
      </w:pPr>
      <w:del w:id="422" w:author="Roderic Page" w:date="2019-02-11T15:22:00Z">
        <w:r w:rsidRPr="009A3F54" w:rsidDel="00D07881">
          <w:rPr>
            <w:rPrChange w:id="423" w:author="Roderic Page" w:date="2019-02-18T17:24:00Z">
              <w:rPr/>
            </w:rPrChange>
          </w:rPr>
          <w:delText xml:space="preserve">CrossRef. </w:delText>
        </w:r>
        <w:r w:rsidRPr="009A3F54" w:rsidDel="00D07881">
          <w:rPr>
            <w:i/>
            <w:iCs/>
            <w:rPrChange w:id="424" w:author="Roderic Page" w:date="2019-02-18T17:24:00Z">
              <w:rPr>
                <w:i/>
                <w:iCs/>
              </w:rPr>
            </w:rPrChange>
          </w:rPr>
          <w:delText>Available at</w:delText>
        </w:r>
        <w:r w:rsidRPr="009A3F54" w:rsidDel="00D07881">
          <w:rPr>
            <w:rPrChange w:id="425" w:author="Roderic Page" w:date="2019-02-18T17:24:00Z">
              <w:rPr/>
            </w:rPrChange>
          </w:rPr>
          <w:delText xml:space="preserve"> </w:delText>
        </w:r>
        <w:r w:rsidRPr="009A3F54" w:rsidDel="00D07881">
          <w:rPr>
            <w:i/>
            <w:iCs/>
            <w:rPrChange w:id="426" w:author="Roderic Page" w:date="2019-02-18T17:24:00Z">
              <w:rPr>
                <w:i/>
                <w:iCs/>
              </w:rPr>
            </w:rPrChange>
          </w:rPr>
          <w:delText>https://www.crossref.org/</w:delText>
        </w:r>
        <w:r w:rsidRPr="009A3F54" w:rsidDel="00D07881">
          <w:rPr>
            <w:rPrChange w:id="427" w:author="Roderic Page" w:date="2019-02-18T17:24:00Z">
              <w:rPr/>
            </w:rPrChange>
          </w:rPr>
          <w:delText xml:space="preserve"> (accessed November 27, 2018).</w:delText>
        </w:r>
      </w:del>
    </w:p>
    <w:p w14:paraId="6ECDFA2A" w14:textId="0D5C5D25" w:rsidR="00452476" w:rsidRPr="009A3F54" w:rsidDel="00D07881" w:rsidRDefault="00452476" w:rsidP="009A3F54">
      <w:pPr>
        <w:pStyle w:val="Bibliography"/>
        <w:rPr>
          <w:del w:id="428" w:author="Roderic Page" w:date="2019-02-11T15:22:00Z"/>
          <w:rPrChange w:id="429" w:author="Roderic Page" w:date="2019-02-18T17:24:00Z">
            <w:rPr>
              <w:del w:id="430" w:author="Roderic Page" w:date="2019-02-11T15:22:00Z"/>
            </w:rPr>
          </w:rPrChange>
        </w:rPr>
        <w:pPrChange w:id="431" w:author="Roderic Page" w:date="2019-02-18T17:24:00Z">
          <w:pPr>
            <w:pStyle w:val="Bibliography"/>
          </w:pPr>
        </w:pPrChange>
      </w:pPr>
      <w:del w:id="432" w:author="Roderic Page" w:date="2019-02-11T15:22:00Z">
        <w:r w:rsidRPr="009A3F54" w:rsidDel="00D07881">
          <w:rPr>
            <w:rPrChange w:id="433" w:author="Roderic Page" w:date="2019-02-18T17:24:00Z">
              <w:rPr/>
            </w:rPrChange>
          </w:rPr>
          <w:delText xml:space="preserve">Douglas R. Dechow, Daniele C. Struppa (eds.). 2015. Intertwingled: The work and influence of Ted Nelson. </w:delText>
        </w:r>
        <w:r w:rsidRPr="009A3F54" w:rsidDel="00D07881">
          <w:rPr>
            <w:i/>
            <w:iCs/>
            <w:rPrChange w:id="434" w:author="Roderic Page" w:date="2019-02-18T17:24:00Z">
              <w:rPr>
                <w:i/>
                <w:iCs/>
              </w:rPr>
            </w:rPrChange>
          </w:rPr>
          <w:delText>History of Computing</w:delText>
        </w:r>
        <w:r w:rsidRPr="009A3F54" w:rsidDel="00D07881">
          <w:rPr>
            <w:rPrChange w:id="435" w:author="Roderic Page" w:date="2019-02-18T17:24:00Z">
              <w:rPr/>
            </w:rPrChange>
          </w:rPr>
          <w:delText>. DOI: 10.1007/978-3-319-16925-5.</w:delText>
        </w:r>
      </w:del>
    </w:p>
    <w:p w14:paraId="6F03028F" w14:textId="1E21939D" w:rsidR="00452476" w:rsidRPr="009A3F54" w:rsidDel="00D07881" w:rsidRDefault="00452476" w:rsidP="009A3F54">
      <w:pPr>
        <w:pStyle w:val="Bibliography"/>
        <w:rPr>
          <w:del w:id="436" w:author="Roderic Page" w:date="2019-02-11T15:22:00Z"/>
          <w:rPrChange w:id="437" w:author="Roderic Page" w:date="2019-02-18T17:24:00Z">
            <w:rPr>
              <w:del w:id="438" w:author="Roderic Page" w:date="2019-02-11T15:22:00Z"/>
            </w:rPr>
          </w:rPrChange>
        </w:rPr>
        <w:pPrChange w:id="439" w:author="Roderic Page" w:date="2019-02-18T17:24:00Z">
          <w:pPr>
            <w:pStyle w:val="Bibliography"/>
          </w:pPr>
        </w:pPrChange>
      </w:pPr>
      <w:del w:id="440" w:author="Roderic Page" w:date="2019-02-11T15:22:00Z">
        <w:r w:rsidRPr="009A3F54" w:rsidDel="00D07881">
          <w:rPr>
            <w:rPrChange w:id="441" w:author="Roderic Page" w:date="2019-02-18T17:24:00Z">
              <w:rPr/>
            </w:rPrChange>
          </w:rPr>
          <w:delText xml:space="preserve">Egloff W, Agosti D, Kishor P, Patterson D, Miller J. 2017. Copyright and the Use of Images as Biodiversity Data. </w:delText>
        </w:r>
        <w:r w:rsidRPr="009A3F54" w:rsidDel="00D07881">
          <w:rPr>
            <w:i/>
            <w:iCs/>
            <w:rPrChange w:id="442" w:author="Roderic Page" w:date="2019-02-18T17:24:00Z">
              <w:rPr>
                <w:i/>
                <w:iCs/>
              </w:rPr>
            </w:rPrChange>
          </w:rPr>
          <w:delText>Research Ideas and Outcomes</w:delText>
        </w:r>
        <w:r w:rsidRPr="009A3F54" w:rsidDel="00D07881">
          <w:rPr>
            <w:rPrChange w:id="443" w:author="Roderic Page" w:date="2019-02-18T17:24:00Z">
              <w:rPr/>
            </w:rPrChange>
          </w:rPr>
          <w:delText xml:space="preserve"> 3:e12502. DOI: 10.3897/rio.3.e12502.</w:delText>
        </w:r>
      </w:del>
    </w:p>
    <w:p w14:paraId="618617F7" w14:textId="569CE711" w:rsidR="00452476" w:rsidRPr="009A3F54" w:rsidDel="00D07881" w:rsidRDefault="00452476" w:rsidP="009A3F54">
      <w:pPr>
        <w:pStyle w:val="Bibliography"/>
        <w:rPr>
          <w:del w:id="444" w:author="Roderic Page" w:date="2019-02-11T15:22:00Z"/>
          <w:rPrChange w:id="445" w:author="Roderic Page" w:date="2019-02-18T17:24:00Z">
            <w:rPr>
              <w:del w:id="446" w:author="Roderic Page" w:date="2019-02-11T15:22:00Z"/>
            </w:rPr>
          </w:rPrChange>
        </w:rPr>
        <w:pPrChange w:id="447" w:author="Roderic Page" w:date="2019-02-18T17:24:00Z">
          <w:pPr>
            <w:pStyle w:val="Bibliography"/>
          </w:pPr>
        </w:pPrChange>
      </w:pPr>
      <w:del w:id="448" w:author="Roderic Page" w:date="2019-02-11T15:22:00Z">
        <w:r w:rsidRPr="009A3F54" w:rsidDel="00D07881">
          <w:rPr>
            <w:rPrChange w:id="449" w:author="Roderic Page" w:date="2019-02-18T17:24:00Z">
              <w:rPr/>
            </w:rPrChange>
          </w:rPr>
          <w:delText xml:space="preserve">Franz NM, Sterner BW. 2018. To increase trust, change the social design behind aggregated biodiversity data. </w:delText>
        </w:r>
        <w:r w:rsidRPr="009A3F54" w:rsidDel="00D07881">
          <w:rPr>
            <w:i/>
            <w:iCs/>
            <w:rPrChange w:id="450" w:author="Roderic Page" w:date="2019-02-18T17:24:00Z">
              <w:rPr>
                <w:i/>
                <w:iCs/>
              </w:rPr>
            </w:rPrChange>
          </w:rPr>
          <w:delText>Database</w:delText>
        </w:r>
        <w:r w:rsidRPr="009A3F54" w:rsidDel="00D07881">
          <w:rPr>
            <w:rPrChange w:id="451" w:author="Roderic Page" w:date="2019-02-18T17:24:00Z">
              <w:rPr/>
            </w:rPrChange>
          </w:rPr>
          <w:delText xml:space="preserve"> 2018. DOI: 10.1093/database/bax100.</w:delText>
        </w:r>
      </w:del>
    </w:p>
    <w:p w14:paraId="70524DD9" w14:textId="5C87DB1B" w:rsidR="00452476" w:rsidRPr="009A3F54" w:rsidDel="00D07881" w:rsidRDefault="00452476" w:rsidP="009A3F54">
      <w:pPr>
        <w:pStyle w:val="Bibliography"/>
        <w:rPr>
          <w:del w:id="452" w:author="Roderic Page" w:date="2019-02-11T15:22:00Z"/>
          <w:rPrChange w:id="453" w:author="Roderic Page" w:date="2019-02-18T17:24:00Z">
            <w:rPr>
              <w:del w:id="454" w:author="Roderic Page" w:date="2019-02-11T15:22:00Z"/>
            </w:rPr>
          </w:rPrChange>
        </w:rPr>
        <w:pPrChange w:id="455" w:author="Roderic Page" w:date="2019-02-18T17:24:00Z">
          <w:pPr>
            <w:pStyle w:val="Bibliography"/>
          </w:pPr>
        </w:pPrChange>
      </w:pPr>
      <w:del w:id="456" w:author="Roderic Page" w:date="2019-02-11T15:22:00Z">
        <w:r w:rsidRPr="009A3F54" w:rsidDel="00D07881">
          <w:rPr>
            <w:rPrChange w:id="457" w:author="Roderic Page" w:date="2019-02-18T17:24:00Z">
              <w:rPr/>
            </w:rPrChange>
          </w:rPr>
          <w:delText xml:space="preserve">Godfray HCJ. 2007. Linnaeus in the information age. </w:delText>
        </w:r>
        <w:r w:rsidRPr="009A3F54" w:rsidDel="00D07881">
          <w:rPr>
            <w:i/>
            <w:iCs/>
            <w:rPrChange w:id="458" w:author="Roderic Page" w:date="2019-02-18T17:24:00Z">
              <w:rPr>
                <w:i/>
                <w:iCs/>
              </w:rPr>
            </w:rPrChange>
          </w:rPr>
          <w:delText>Nature</w:delText>
        </w:r>
        <w:r w:rsidRPr="009A3F54" w:rsidDel="00D07881">
          <w:rPr>
            <w:rPrChange w:id="459" w:author="Roderic Page" w:date="2019-02-18T17:24:00Z">
              <w:rPr/>
            </w:rPrChange>
          </w:rPr>
          <w:delText xml:space="preserve"> 446:259–260. DOI: 10.1038/446259a.</w:delText>
        </w:r>
      </w:del>
    </w:p>
    <w:p w14:paraId="208165FC" w14:textId="09138D0F" w:rsidR="00452476" w:rsidRPr="009A3F54" w:rsidDel="00D07881" w:rsidRDefault="00452476" w:rsidP="009A3F54">
      <w:pPr>
        <w:pStyle w:val="Bibliography"/>
        <w:rPr>
          <w:del w:id="460" w:author="Roderic Page" w:date="2019-02-11T15:22:00Z"/>
          <w:rPrChange w:id="461" w:author="Roderic Page" w:date="2019-02-18T17:24:00Z">
            <w:rPr>
              <w:del w:id="462" w:author="Roderic Page" w:date="2019-02-11T15:22:00Z"/>
            </w:rPr>
          </w:rPrChange>
        </w:rPr>
        <w:pPrChange w:id="463" w:author="Roderic Page" w:date="2019-02-18T17:24:00Z">
          <w:pPr>
            <w:pStyle w:val="Bibliography"/>
          </w:pPr>
        </w:pPrChange>
      </w:pPr>
      <w:del w:id="464" w:author="Roderic Page" w:date="2019-02-11T15:22:00Z">
        <w:r w:rsidRPr="009A3F54" w:rsidDel="00D07881">
          <w:rPr>
            <w:rPrChange w:id="465" w:author="Roderic Page" w:date="2019-02-18T17:24:00Z">
              <w:rPr/>
            </w:rPrChange>
          </w:rPr>
          <w:delText xml:space="preserve">Grieneisen ML, Zhan Y, Potter D, Zhang M. 2014. Biodiversity, Taxonomic Infrastructure, International Collaboration, and New Species Discovery. </w:delText>
        </w:r>
        <w:r w:rsidRPr="009A3F54" w:rsidDel="00D07881">
          <w:rPr>
            <w:i/>
            <w:iCs/>
            <w:rPrChange w:id="466" w:author="Roderic Page" w:date="2019-02-18T17:24:00Z">
              <w:rPr>
                <w:i/>
                <w:iCs/>
              </w:rPr>
            </w:rPrChange>
          </w:rPr>
          <w:delText>BioScience</w:delText>
        </w:r>
        <w:r w:rsidRPr="009A3F54" w:rsidDel="00D07881">
          <w:rPr>
            <w:rPrChange w:id="467" w:author="Roderic Page" w:date="2019-02-18T17:24:00Z">
              <w:rPr/>
            </w:rPrChange>
          </w:rPr>
          <w:delText xml:space="preserve"> 64:322–332. DOI: 10.1093/biosci/biu035.</w:delText>
        </w:r>
      </w:del>
    </w:p>
    <w:p w14:paraId="1F323A9B" w14:textId="526E9FCD" w:rsidR="00452476" w:rsidRPr="009A3F54" w:rsidDel="00D07881" w:rsidRDefault="00452476" w:rsidP="009A3F54">
      <w:pPr>
        <w:pStyle w:val="Bibliography"/>
        <w:rPr>
          <w:del w:id="468" w:author="Roderic Page" w:date="2019-02-11T15:22:00Z"/>
          <w:rPrChange w:id="469" w:author="Roderic Page" w:date="2019-02-18T17:24:00Z">
            <w:rPr>
              <w:del w:id="470" w:author="Roderic Page" w:date="2019-02-11T15:22:00Z"/>
            </w:rPr>
          </w:rPrChange>
        </w:rPr>
        <w:pPrChange w:id="471" w:author="Roderic Page" w:date="2019-02-18T17:24:00Z">
          <w:pPr>
            <w:pStyle w:val="Bibliography"/>
          </w:pPr>
        </w:pPrChange>
      </w:pPr>
      <w:del w:id="472" w:author="Roderic Page" w:date="2019-02-11T15:22:00Z">
        <w:r w:rsidRPr="009A3F54" w:rsidDel="00D07881">
          <w:rPr>
            <w:rPrChange w:id="473" w:author="Roderic Page" w:date="2019-02-18T17:24:00Z">
              <w:rPr/>
            </w:rPrChange>
          </w:rPr>
          <w:delText xml:space="preserve">Haak LL, Meadows A, Brown J. 2018. Using ORCID, DOI, and Other Open Identifiers in Research Evaluation. </w:delText>
        </w:r>
        <w:r w:rsidRPr="009A3F54" w:rsidDel="00D07881">
          <w:rPr>
            <w:i/>
            <w:iCs/>
            <w:rPrChange w:id="474" w:author="Roderic Page" w:date="2019-02-18T17:24:00Z">
              <w:rPr>
                <w:i/>
                <w:iCs/>
              </w:rPr>
            </w:rPrChange>
          </w:rPr>
          <w:delText>Frontiers in Research Metrics and Analytics</w:delText>
        </w:r>
        <w:r w:rsidRPr="009A3F54" w:rsidDel="00D07881">
          <w:rPr>
            <w:rPrChange w:id="475" w:author="Roderic Page" w:date="2019-02-18T17:24:00Z">
              <w:rPr/>
            </w:rPrChange>
          </w:rPr>
          <w:delText xml:space="preserve"> 3. DOI: 10.3389/frma.2018.00028.</w:delText>
        </w:r>
      </w:del>
    </w:p>
    <w:p w14:paraId="64FF1FC7" w14:textId="69D9F0F5" w:rsidR="00452476" w:rsidRPr="009A3F54" w:rsidDel="00D07881" w:rsidRDefault="00452476" w:rsidP="009A3F54">
      <w:pPr>
        <w:pStyle w:val="Bibliography"/>
        <w:rPr>
          <w:del w:id="476" w:author="Roderic Page" w:date="2019-02-11T15:22:00Z"/>
          <w:rPrChange w:id="477" w:author="Roderic Page" w:date="2019-02-18T17:24:00Z">
            <w:rPr>
              <w:del w:id="478" w:author="Roderic Page" w:date="2019-02-11T15:22:00Z"/>
            </w:rPr>
          </w:rPrChange>
        </w:rPr>
        <w:pPrChange w:id="479" w:author="Roderic Page" w:date="2019-02-18T17:24:00Z">
          <w:pPr>
            <w:pStyle w:val="Bibliography"/>
          </w:pPr>
        </w:pPrChange>
      </w:pPr>
      <w:del w:id="480" w:author="Roderic Page" w:date="2019-02-11T15:22:00Z">
        <w:r w:rsidRPr="009A3F54" w:rsidDel="00D07881">
          <w:rPr>
            <w:rPrChange w:id="481" w:author="Roderic Page" w:date="2019-02-18T17:24:00Z">
              <w:rPr/>
            </w:rPrChange>
          </w:rPr>
          <w:delText xml:space="preserve">Hypothes.is. </w:delText>
        </w:r>
        <w:r w:rsidRPr="009A3F54" w:rsidDel="00D07881">
          <w:rPr>
            <w:i/>
            <w:iCs/>
            <w:rPrChange w:id="482" w:author="Roderic Page" w:date="2019-02-18T17:24:00Z">
              <w:rPr>
                <w:i/>
                <w:iCs/>
              </w:rPr>
            </w:rPrChange>
          </w:rPr>
          <w:delText>Available at</w:delText>
        </w:r>
        <w:r w:rsidRPr="009A3F54" w:rsidDel="00D07881">
          <w:rPr>
            <w:rPrChange w:id="483" w:author="Roderic Page" w:date="2019-02-18T17:24:00Z">
              <w:rPr/>
            </w:rPrChange>
          </w:rPr>
          <w:delText xml:space="preserve"> </w:delText>
        </w:r>
        <w:r w:rsidRPr="009A3F54" w:rsidDel="00D07881">
          <w:rPr>
            <w:i/>
            <w:iCs/>
            <w:rPrChange w:id="484" w:author="Roderic Page" w:date="2019-02-18T17:24:00Z">
              <w:rPr>
                <w:i/>
                <w:iCs/>
              </w:rPr>
            </w:rPrChange>
          </w:rPr>
          <w:delText>https://web.hypothes.is/</w:delText>
        </w:r>
        <w:r w:rsidRPr="009A3F54" w:rsidDel="00D07881">
          <w:rPr>
            <w:rPrChange w:id="485" w:author="Roderic Page" w:date="2019-02-18T17:24:00Z">
              <w:rPr/>
            </w:rPrChange>
          </w:rPr>
          <w:delText xml:space="preserve"> (accessed November 28, 2018).</w:delText>
        </w:r>
      </w:del>
    </w:p>
    <w:p w14:paraId="2A72FC79" w14:textId="0D54349E" w:rsidR="00452476" w:rsidRPr="009A3F54" w:rsidDel="00D07881" w:rsidRDefault="00452476" w:rsidP="009A3F54">
      <w:pPr>
        <w:pStyle w:val="Bibliography"/>
        <w:rPr>
          <w:del w:id="486" w:author="Roderic Page" w:date="2019-02-11T15:22:00Z"/>
          <w:rPrChange w:id="487" w:author="Roderic Page" w:date="2019-02-18T17:24:00Z">
            <w:rPr>
              <w:del w:id="488" w:author="Roderic Page" w:date="2019-02-11T15:22:00Z"/>
            </w:rPr>
          </w:rPrChange>
        </w:rPr>
        <w:pPrChange w:id="489" w:author="Roderic Page" w:date="2019-02-18T17:24:00Z">
          <w:pPr>
            <w:pStyle w:val="Bibliography"/>
          </w:pPr>
        </w:pPrChange>
      </w:pPr>
      <w:del w:id="490" w:author="Roderic Page" w:date="2019-02-11T15:22:00Z">
        <w:r w:rsidRPr="009A3F54" w:rsidDel="00D07881">
          <w:rPr>
            <w:rPrChange w:id="491" w:author="Roderic Page" w:date="2019-02-18T17:24:00Z">
              <w:rPr/>
            </w:rPrChange>
          </w:rPr>
          <w:delText xml:space="preserve">Joppa LN, Roberts DL, Pimm SL. 2011. The population ecology and social behaviour of taxonomists. </w:delText>
        </w:r>
        <w:r w:rsidRPr="009A3F54" w:rsidDel="00D07881">
          <w:rPr>
            <w:i/>
            <w:iCs/>
            <w:rPrChange w:id="492" w:author="Roderic Page" w:date="2019-02-18T17:24:00Z">
              <w:rPr>
                <w:i/>
                <w:iCs/>
              </w:rPr>
            </w:rPrChange>
          </w:rPr>
          <w:delText>Trends in Ecology &amp; Evolution</w:delText>
        </w:r>
        <w:r w:rsidRPr="009A3F54" w:rsidDel="00D07881">
          <w:rPr>
            <w:rPrChange w:id="493" w:author="Roderic Page" w:date="2019-02-18T17:24:00Z">
              <w:rPr/>
            </w:rPrChange>
          </w:rPr>
          <w:delText xml:space="preserve"> 26:551–553. DOI: 10.1016/j.tree.2011.07.010.</w:delText>
        </w:r>
      </w:del>
    </w:p>
    <w:p w14:paraId="184C6602" w14:textId="0BD2FE60" w:rsidR="00452476" w:rsidRPr="009A3F54" w:rsidDel="00D07881" w:rsidRDefault="00452476" w:rsidP="009A3F54">
      <w:pPr>
        <w:pStyle w:val="Bibliography"/>
        <w:rPr>
          <w:del w:id="494" w:author="Roderic Page" w:date="2019-02-11T15:22:00Z"/>
          <w:rPrChange w:id="495" w:author="Roderic Page" w:date="2019-02-18T17:24:00Z">
            <w:rPr>
              <w:del w:id="496" w:author="Roderic Page" w:date="2019-02-11T15:22:00Z"/>
            </w:rPr>
          </w:rPrChange>
        </w:rPr>
        <w:pPrChange w:id="497" w:author="Roderic Page" w:date="2019-02-18T17:24:00Z">
          <w:pPr>
            <w:pStyle w:val="Bibliography"/>
          </w:pPr>
        </w:pPrChange>
      </w:pPr>
      <w:del w:id="498" w:author="Roderic Page" w:date="2019-02-11T15:22:00Z">
        <w:r w:rsidRPr="009A3F54" w:rsidDel="00D07881">
          <w:rPr>
            <w:rPrChange w:id="499" w:author="Roderic Page" w:date="2019-02-18T17:24:00Z">
              <w:rPr/>
            </w:rPrChange>
          </w:rPr>
          <w:delText xml:space="preserve">Kennedy J, Hyam R, Kukla R, Paterson T. 2006. Standard Data Model Representation for Taxonomic Information. </w:delText>
        </w:r>
        <w:r w:rsidRPr="009A3F54" w:rsidDel="00D07881">
          <w:rPr>
            <w:i/>
            <w:iCs/>
            <w:rPrChange w:id="500" w:author="Roderic Page" w:date="2019-02-18T17:24:00Z">
              <w:rPr>
                <w:i/>
                <w:iCs/>
              </w:rPr>
            </w:rPrChange>
          </w:rPr>
          <w:delText>OMICS: A Journal of Integrative Biology</w:delText>
        </w:r>
        <w:r w:rsidRPr="009A3F54" w:rsidDel="00D07881">
          <w:rPr>
            <w:rPrChange w:id="501" w:author="Roderic Page" w:date="2019-02-18T17:24:00Z">
              <w:rPr/>
            </w:rPrChange>
          </w:rPr>
          <w:delText xml:space="preserve"> 10:220–230. DOI: 10.1089/omi.2006.10.220.</w:delText>
        </w:r>
      </w:del>
    </w:p>
    <w:p w14:paraId="45F2091B" w14:textId="331047A7" w:rsidR="00452476" w:rsidRPr="009A3F54" w:rsidDel="00D07881" w:rsidRDefault="00452476" w:rsidP="009A3F54">
      <w:pPr>
        <w:pStyle w:val="Bibliography"/>
        <w:rPr>
          <w:del w:id="502" w:author="Roderic Page" w:date="2019-02-11T15:22:00Z"/>
          <w:rPrChange w:id="503" w:author="Roderic Page" w:date="2019-02-18T17:24:00Z">
            <w:rPr>
              <w:del w:id="504" w:author="Roderic Page" w:date="2019-02-11T15:22:00Z"/>
            </w:rPr>
          </w:rPrChange>
        </w:rPr>
        <w:pPrChange w:id="505" w:author="Roderic Page" w:date="2019-02-18T17:24:00Z">
          <w:pPr>
            <w:pStyle w:val="Bibliography"/>
          </w:pPr>
        </w:pPrChange>
      </w:pPr>
      <w:del w:id="506" w:author="Roderic Page" w:date="2019-02-11T15:22:00Z">
        <w:r w:rsidRPr="009A3F54" w:rsidDel="00D07881">
          <w:rPr>
            <w:rPrChange w:id="507" w:author="Roderic Page" w:date="2019-02-18T17:24:00Z">
              <w:rPr/>
            </w:rPrChange>
          </w:rPr>
          <w:delText xml:space="preserve">Köhler F. 2010. Uncovering local endemism in the Kimberley, Western Australia: description of new species of the genus Amplirhagada Iredale, 1933 (Pulmonata: Camaenidae). </w:delText>
        </w:r>
        <w:r w:rsidRPr="009A3F54" w:rsidDel="00D07881">
          <w:rPr>
            <w:i/>
            <w:iCs/>
            <w:rPrChange w:id="508" w:author="Roderic Page" w:date="2019-02-18T17:24:00Z">
              <w:rPr>
                <w:i/>
                <w:iCs/>
              </w:rPr>
            </w:rPrChange>
          </w:rPr>
          <w:delText>Records of the Australian Museum</w:delText>
        </w:r>
        <w:r w:rsidRPr="009A3F54" w:rsidDel="00D07881">
          <w:rPr>
            <w:rPrChange w:id="509" w:author="Roderic Page" w:date="2019-02-18T17:24:00Z">
              <w:rPr/>
            </w:rPrChange>
          </w:rPr>
          <w:delText xml:space="preserve"> 62:217–284. DOI: 10.3853/j.0067-1975.62.2010.1554.</w:delText>
        </w:r>
      </w:del>
    </w:p>
    <w:p w14:paraId="71543B5B" w14:textId="430F0E99" w:rsidR="00452476" w:rsidRPr="009A3F54" w:rsidDel="00D07881" w:rsidRDefault="00452476" w:rsidP="009A3F54">
      <w:pPr>
        <w:pStyle w:val="Bibliography"/>
        <w:rPr>
          <w:del w:id="510" w:author="Roderic Page" w:date="2019-02-11T15:22:00Z"/>
          <w:rPrChange w:id="511" w:author="Roderic Page" w:date="2019-02-18T17:24:00Z">
            <w:rPr>
              <w:del w:id="512" w:author="Roderic Page" w:date="2019-02-11T15:22:00Z"/>
            </w:rPr>
          </w:rPrChange>
        </w:rPr>
        <w:pPrChange w:id="513" w:author="Roderic Page" w:date="2019-02-18T17:24:00Z">
          <w:pPr>
            <w:pStyle w:val="Bibliography"/>
          </w:pPr>
        </w:pPrChange>
      </w:pPr>
      <w:del w:id="514" w:author="Roderic Page" w:date="2019-02-11T15:22:00Z">
        <w:r w:rsidRPr="009A3F54" w:rsidDel="00D07881">
          <w:rPr>
            <w:rPrChange w:id="515" w:author="Roderic Page" w:date="2019-02-18T17:24:00Z">
              <w:rPr/>
            </w:rPrChange>
          </w:rPr>
          <w:delText xml:space="preserve">Köhler F. 2011. Descriptions of new species of the diverse and endemic land snail Amplirhagada Iredale, 1933 from rainforest patches across the Kimberley, Western Australia (Pulmonata: Camaenidae). </w:delText>
        </w:r>
        <w:r w:rsidRPr="009A3F54" w:rsidDel="00D07881">
          <w:rPr>
            <w:i/>
            <w:iCs/>
            <w:rPrChange w:id="516" w:author="Roderic Page" w:date="2019-02-18T17:24:00Z">
              <w:rPr>
                <w:i/>
                <w:iCs/>
              </w:rPr>
            </w:rPrChange>
          </w:rPr>
          <w:delText>Records of the Australian Museum</w:delText>
        </w:r>
        <w:r w:rsidRPr="009A3F54" w:rsidDel="00D07881">
          <w:rPr>
            <w:rPrChange w:id="517" w:author="Roderic Page" w:date="2019-02-18T17:24:00Z">
              <w:rPr/>
            </w:rPrChange>
          </w:rPr>
          <w:delText xml:space="preserve"> 63:167–202. DOI: 10.3853/j.0067-1975.63.2011.1581.</w:delText>
        </w:r>
      </w:del>
    </w:p>
    <w:p w14:paraId="4775F723" w14:textId="2C610DFA" w:rsidR="00452476" w:rsidRPr="009A3F54" w:rsidDel="00D07881" w:rsidRDefault="00452476" w:rsidP="009A3F54">
      <w:pPr>
        <w:pStyle w:val="Bibliography"/>
        <w:rPr>
          <w:del w:id="518" w:author="Roderic Page" w:date="2019-02-11T15:22:00Z"/>
          <w:rPrChange w:id="519" w:author="Roderic Page" w:date="2019-02-18T17:24:00Z">
            <w:rPr>
              <w:del w:id="520" w:author="Roderic Page" w:date="2019-02-11T15:22:00Z"/>
            </w:rPr>
          </w:rPrChange>
        </w:rPr>
        <w:pPrChange w:id="521" w:author="Roderic Page" w:date="2019-02-18T17:24:00Z">
          <w:pPr>
            <w:pStyle w:val="Bibliography"/>
          </w:pPr>
        </w:pPrChange>
      </w:pPr>
      <w:del w:id="522" w:author="Roderic Page" w:date="2019-02-11T15:22:00Z">
        <w:r w:rsidRPr="009A3F54" w:rsidDel="00D07881">
          <w:rPr>
            <w:rPrChange w:id="523" w:author="Roderic Page" w:date="2019-02-18T17:24:00Z">
              <w:rPr/>
            </w:rPrChange>
          </w:rPr>
          <w:delText xml:space="preserve">May RM. 1988. How Many Species Are There on Earth? </w:delText>
        </w:r>
        <w:r w:rsidRPr="009A3F54" w:rsidDel="00D07881">
          <w:rPr>
            <w:i/>
            <w:iCs/>
            <w:rPrChange w:id="524" w:author="Roderic Page" w:date="2019-02-18T17:24:00Z">
              <w:rPr>
                <w:i/>
                <w:iCs/>
              </w:rPr>
            </w:rPrChange>
          </w:rPr>
          <w:delText>Science</w:delText>
        </w:r>
        <w:r w:rsidRPr="009A3F54" w:rsidDel="00D07881">
          <w:rPr>
            <w:rPrChange w:id="525" w:author="Roderic Page" w:date="2019-02-18T17:24:00Z">
              <w:rPr/>
            </w:rPrChange>
          </w:rPr>
          <w:delText xml:space="preserve"> 241:1441–1449. DOI: 10.1126/science.241.4872.1441.</w:delText>
        </w:r>
      </w:del>
    </w:p>
    <w:p w14:paraId="1396D4E8" w14:textId="62ACF7D6" w:rsidR="00452476" w:rsidRPr="009A3F54" w:rsidDel="00D07881" w:rsidRDefault="00452476" w:rsidP="009A3F54">
      <w:pPr>
        <w:pStyle w:val="Bibliography"/>
        <w:rPr>
          <w:del w:id="526" w:author="Roderic Page" w:date="2019-02-11T15:22:00Z"/>
          <w:rPrChange w:id="527" w:author="Roderic Page" w:date="2019-02-18T17:24:00Z">
            <w:rPr>
              <w:del w:id="528" w:author="Roderic Page" w:date="2019-02-11T15:22:00Z"/>
            </w:rPr>
          </w:rPrChange>
        </w:rPr>
        <w:pPrChange w:id="529" w:author="Roderic Page" w:date="2019-02-18T17:24:00Z">
          <w:pPr>
            <w:pStyle w:val="Bibliography"/>
          </w:pPr>
        </w:pPrChange>
      </w:pPr>
      <w:del w:id="530" w:author="Roderic Page" w:date="2019-02-11T15:22:00Z">
        <w:r w:rsidRPr="009A3F54" w:rsidDel="00D07881">
          <w:rPr>
            <w:rPrChange w:id="531" w:author="Roderic Page" w:date="2019-02-18T17:24:00Z">
              <w:rPr/>
            </w:rPrChange>
          </w:rPr>
          <w:delText xml:space="preserve">McDade LA, Maddison DR, Guralnick R, Piwowar HA, Jameson ML, Helgen KM, Herendeen PS, Hill A, Vis ML. 2011. Biology Needs a Modern Assessment System for Professional Productivity. </w:delText>
        </w:r>
        <w:r w:rsidRPr="009A3F54" w:rsidDel="00D07881">
          <w:rPr>
            <w:i/>
            <w:iCs/>
            <w:rPrChange w:id="532" w:author="Roderic Page" w:date="2019-02-18T17:24:00Z">
              <w:rPr>
                <w:i/>
                <w:iCs/>
              </w:rPr>
            </w:rPrChange>
          </w:rPr>
          <w:delText>BioScience</w:delText>
        </w:r>
        <w:r w:rsidRPr="009A3F54" w:rsidDel="00D07881">
          <w:rPr>
            <w:rPrChange w:id="533" w:author="Roderic Page" w:date="2019-02-18T17:24:00Z">
              <w:rPr/>
            </w:rPrChange>
          </w:rPr>
          <w:delText xml:space="preserve"> 61:619–625. DOI: 10.1525/bio.2011.61.8.8.</w:delText>
        </w:r>
      </w:del>
    </w:p>
    <w:p w14:paraId="1C727DEF" w14:textId="6DAF00E0" w:rsidR="00452476" w:rsidRPr="009A3F54" w:rsidDel="00D07881" w:rsidRDefault="00452476" w:rsidP="009A3F54">
      <w:pPr>
        <w:pStyle w:val="Bibliography"/>
        <w:rPr>
          <w:del w:id="534" w:author="Roderic Page" w:date="2019-02-11T15:22:00Z"/>
          <w:rPrChange w:id="535" w:author="Roderic Page" w:date="2019-02-18T17:24:00Z">
            <w:rPr>
              <w:del w:id="536" w:author="Roderic Page" w:date="2019-02-11T15:22:00Z"/>
            </w:rPr>
          </w:rPrChange>
        </w:rPr>
        <w:pPrChange w:id="537" w:author="Roderic Page" w:date="2019-02-18T17:24:00Z">
          <w:pPr>
            <w:pStyle w:val="Bibliography"/>
          </w:pPr>
        </w:pPrChange>
      </w:pPr>
      <w:del w:id="538" w:author="Roderic Page" w:date="2019-02-11T15:22:00Z">
        <w:r w:rsidRPr="009A3F54" w:rsidDel="00D07881">
          <w:rPr>
            <w:rPrChange w:id="539" w:author="Roderic Page" w:date="2019-02-18T17:24:00Z">
              <w:rPr/>
            </w:rPrChange>
          </w:rPr>
          <w:delText xml:space="preserve">Mesibov R. 2014. A dataset for examining trends in publication of new Australian insects. </w:delText>
        </w:r>
        <w:r w:rsidRPr="009A3F54" w:rsidDel="00D07881">
          <w:rPr>
            <w:i/>
            <w:iCs/>
            <w:rPrChange w:id="540" w:author="Roderic Page" w:date="2019-02-18T17:24:00Z">
              <w:rPr>
                <w:i/>
                <w:iCs/>
              </w:rPr>
            </w:rPrChange>
          </w:rPr>
          <w:delText>Biodiversity Data Journal</w:delText>
        </w:r>
        <w:r w:rsidRPr="009A3F54" w:rsidDel="00D07881">
          <w:rPr>
            <w:rPrChange w:id="541" w:author="Roderic Page" w:date="2019-02-18T17:24:00Z">
              <w:rPr/>
            </w:rPrChange>
          </w:rPr>
          <w:delText xml:space="preserve"> 2:e1160. DOI: 10.3897/BDJ.2.e1160.</w:delText>
        </w:r>
      </w:del>
    </w:p>
    <w:p w14:paraId="6F55EF65" w14:textId="62509342" w:rsidR="00452476" w:rsidRPr="009A3F54" w:rsidDel="00D07881" w:rsidRDefault="00452476" w:rsidP="009A3F54">
      <w:pPr>
        <w:pStyle w:val="Bibliography"/>
        <w:rPr>
          <w:del w:id="542" w:author="Roderic Page" w:date="2019-02-11T15:22:00Z"/>
          <w:rPrChange w:id="543" w:author="Roderic Page" w:date="2019-02-18T17:24:00Z">
            <w:rPr>
              <w:del w:id="544" w:author="Roderic Page" w:date="2019-02-11T15:22:00Z"/>
            </w:rPr>
          </w:rPrChange>
        </w:rPr>
        <w:pPrChange w:id="545" w:author="Roderic Page" w:date="2019-02-18T17:24:00Z">
          <w:pPr>
            <w:pStyle w:val="Bibliography"/>
          </w:pPr>
        </w:pPrChange>
      </w:pPr>
      <w:del w:id="546" w:author="Roderic Page" w:date="2019-02-11T15:22:00Z">
        <w:r w:rsidRPr="009A3F54" w:rsidDel="00D07881">
          <w:rPr>
            <w:rPrChange w:id="547" w:author="Roderic Page" w:date="2019-02-18T17:24:00Z">
              <w:rPr/>
            </w:rPrChange>
          </w:rPr>
          <w:delText xml:space="preserve">Michel F, Gargominy O, Tercerie S, Faron Zucker C. 2017. A Model to Represent Nomenclatural and Taxonomic Information as Linked Data. Application to the French Taxonomic Register, TAXREF. In: </w:delText>
        </w:r>
        <w:r w:rsidRPr="009A3F54" w:rsidDel="00D07881">
          <w:rPr>
            <w:i/>
            <w:iCs/>
            <w:rPrChange w:id="548" w:author="Roderic Page" w:date="2019-02-18T17:24:00Z">
              <w:rPr>
                <w:i/>
                <w:iCs/>
              </w:rPr>
            </w:rPrChange>
          </w:rPr>
          <w:delText>S4Biodiv 2017 - 2nd International Workshop on Semantics for Biodiversity co-located with ISWC 2017</w:delText>
        </w:r>
        <w:r w:rsidRPr="009A3F54" w:rsidDel="00D07881">
          <w:rPr>
            <w:rPrChange w:id="549" w:author="Roderic Page" w:date="2019-02-18T17:24:00Z">
              <w:rPr/>
            </w:rPrChange>
          </w:rPr>
          <w:delText>. Vienna, Austria, 1–12.</w:delText>
        </w:r>
      </w:del>
    </w:p>
    <w:p w14:paraId="4ECDF106" w14:textId="4CBCC7F1" w:rsidR="00452476" w:rsidRPr="009A3F54" w:rsidDel="00D07881" w:rsidRDefault="00452476" w:rsidP="009A3F54">
      <w:pPr>
        <w:pStyle w:val="Bibliography"/>
        <w:rPr>
          <w:del w:id="550" w:author="Roderic Page" w:date="2019-02-11T15:22:00Z"/>
          <w:rPrChange w:id="551" w:author="Roderic Page" w:date="2019-02-18T17:24:00Z">
            <w:rPr>
              <w:del w:id="552" w:author="Roderic Page" w:date="2019-02-11T15:22:00Z"/>
            </w:rPr>
          </w:rPrChange>
        </w:rPr>
        <w:pPrChange w:id="553" w:author="Roderic Page" w:date="2019-02-18T17:24:00Z">
          <w:pPr>
            <w:pStyle w:val="Bibliography"/>
          </w:pPr>
        </w:pPrChange>
      </w:pPr>
      <w:del w:id="554" w:author="Roderic Page" w:date="2019-02-11T15:22:00Z">
        <w:r w:rsidRPr="009A3F54" w:rsidDel="00D07881">
          <w:rPr>
            <w:rPrChange w:id="555" w:author="Roderic Page" w:date="2019-02-18T17:24:00Z">
              <w:rPr/>
            </w:rPrChange>
          </w:rPr>
          <w:delText xml:space="preserve">Nakabo T. 1982. REVISION OF GENERA OF THE DRAGONETS (PISCES : CALLIONYMIDAE). </w:delText>
        </w:r>
        <w:r w:rsidRPr="009A3F54" w:rsidDel="00D07881">
          <w:rPr>
            <w:i/>
            <w:iCs/>
            <w:rPrChange w:id="556" w:author="Roderic Page" w:date="2019-02-18T17:24:00Z">
              <w:rPr>
                <w:i/>
                <w:iCs/>
              </w:rPr>
            </w:rPrChange>
          </w:rPr>
          <w:delText>Publications of the Seto Marine Biological Laboratory</w:delText>
        </w:r>
        <w:r w:rsidRPr="009A3F54" w:rsidDel="00D07881">
          <w:rPr>
            <w:rPrChange w:id="557" w:author="Roderic Page" w:date="2019-02-18T17:24:00Z">
              <w:rPr/>
            </w:rPrChange>
          </w:rPr>
          <w:delText xml:space="preserve"> 27:77–131. DOI: 10.5134/176044.</w:delText>
        </w:r>
      </w:del>
    </w:p>
    <w:p w14:paraId="4DA44C6B" w14:textId="2C9D7E18" w:rsidR="00452476" w:rsidRPr="009A3F54" w:rsidDel="00D07881" w:rsidRDefault="00452476" w:rsidP="009A3F54">
      <w:pPr>
        <w:pStyle w:val="Bibliography"/>
        <w:rPr>
          <w:del w:id="558" w:author="Roderic Page" w:date="2019-02-11T15:22:00Z"/>
          <w:rPrChange w:id="559" w:author="Roderic Page" w:date="2019-02-18T17:24:00Z">
            <w:rPr>
              <w:del w:id="560" w:author="Roderic Page" w:date="2019-02-11T15:22:00Z"/>
            </w:rPr>
          </w:rPrChange>
        </w:rPr>
        <w:pPrChange w:id="561" w:author="Roderic Page" w:date="2019-02-18T17:24:00Z">
          <w:pPr>
            <w:pStyle w:val="Bibliography"/>
          </w:pPr>
        </w:pPrChange>
      </w:pPr>
      <w:del w:id="562" w:author="Roderic Page" w:date="2019-02-11T15:22:00Z">
        <w:r w:rsidRPr="009A3F54" w:rsidDel="00D07881">
          <w:rPr>
            <w:rPrChange w:id="563" w:author="Roderic Page" w:date="2019-02-18T17:24:00Z">
              <w:rPr/>
            </w:rPrChange>
          </w:rPr>
          <w:delText xml:space="preserve">Nielsen FÅ, Mietchen D, Willighagen E. 2017. Scholia, Scientometrics and Wikidata. </w:delText>
        </w:r>
        <w:r w:rsidRPr="009A3F54" w:rsidDel="00D07881">
          <w:rPr>
            <w:i/>
            <w:iCs/>
            <w:rPrChange w:id="564" w:author="Roderic Page" w:date="2019-02-18T17:24:00Z">
              <w:rPr>
                <w:i/>
                <w:iCs/>
              </w:rPr>
            </w:rPrChange>
          </w:rPr>
          <w:delText>Lecture Notes in Computer Science</w:delText>
        </w:r>
        <w:r w:rsidRPr="009A3F54" w:rsidDel="00D07881">
          <w:rPr>
            <w:rPrChange w:id="565" w:author="Roderic Page" w:date="2019-02-18T17:24:00Z">
              <w:rPr/>
            </w:rPrChange>
          </w:rPr>
          <w:delText>:237–259. DOI: 10.1007/978-3-319-70407-4_36.</w:delText>
        </w:r>
      </w:del>
    </w:p>
    <w:p w14:paraId="33148B86" w14:textId="5511CDAA" w:rsidR="00452476" w:rsidRPr="009A3F54" w:rsidDel="00D07881" w:rsidRDefault="00452476" w:rsidP="009A3F54">
      <w:pPr>
        <w:pStyle w:val="Bibliography"/>
        <w:rPr>
          <w:del w:id="566" w:author="Roderic Page" w:date="2019-02-11T15:22:00Z"/>
          <w:rPrChange w:id="567" w:author="Roderic Page" w:date="2019-02-18T17:24:00Z">
            <w:rPr>
              <w:del w:id="568" w:author="Roderic Page" w:date="2019-02-11T15:22:00Z"/>
            </w:rPr>
          </w:rPrChange>
        </w:rPr>
        <w:pPrChange w:id="569" w:author="Roderic Page" w:date="2019-02-18T17:24:00Z">
          <w:pPr>
            <w:pStyle w:val="Bibliography"/>
          </w:pPr>
        </w:pPrChange>
      </w:pPr>
      <w:del w:id="570" w:author="Roderic Page" w:date="2019-02-11T15:22:00Z">
        <w:r w:rsidRPr="009A3F54" w:rsidDel="00D07881">
          <w:rPr>
            <w:rPrChange w:id="571" w:author="Roderic Page" w:date="2019-02-18T17:24:00Z">
              <w:rPr/>
            </w:rPrChange>
          </w:rPr>
          <w:delText xml:space="preserve">ORCID. </w:delText>
        </w:r>
        <w:r w:rsidRPr="009A3F54" w:rsidDel="00D07881">
          <w:rPr>
            <w:i/>
            <w:iCs/>
            <w:rPrChange w:id="572" w:author="Roderic Page" w:date="2019-02-18T17:24:00Z">
              <w:rPr>
                <w:i/>
                <w:iCs/>
              </w:rPr>
            </w:rPrChange>
          </w:rPr>
          <w:delText>Available at</w:delText>
        </w:r>
        <w:r w:rsidRPr="009A3F54" w:rsidDel="00D07881">
          <w:rPr>
            <w:rPrChange w:id="573" w:author="Roderic Page" w:date="2019-02-18T17:24:00Z">
              <w:rPr/>
            </w:rPrChange>
          </w:rPr>
          <w:delText xml:space="preserve"> </w:delText>
        </w:r>
        <w:r w:rsidRPr="009A3F54" w:rsidDel="00D07881">
          <w:rPr>
            <w:i/>
            <w:iCs/>
            <w:rPrChange w:id="574" w:author="Roderic Page" w:date="2019-02-18T17:24:00Z">
              <w:rPr>
                <w:i/>
                <w:iCs/>
              </w:rPr>
            </w:rPrChange>
          </w:rPr>
          <w:delText>https://orcid.org/</w:delText>
        </w:r>
        <w:r w:rsidRPr="009A3F54" w:rsidDel="00D07881">
          <w:rPr>
            <w:rPrChange w:id="575" w:author="Roderic Page" w:date="2019-02-18T17:24:00Z">
              <w:rPr/>
            </w:rPrChange>
          </w:rPr>
          <w:delText xml:space="preserve"> (accessed November 27, 2018).</w:delText>
        </w:r>
      </w:del>
    </w:p>
    <w:p w14:paraId="363967AD" w14:textId="7DA7272C" w:rsidR="00452476" w:rsidRPr="009A3F54" w:rsidDel="00D07881" w:rsidRDefault="00452476" w:rsidP="009A3F54">
      <w:pPr>
        <w:pStyle w:val="Bibliography"/>
        <w:rPr>
          <w:del w:id="576" w:author="Roderic Page" w:date="2019-02-11T15:22:00Z"/>
          <w:rPrChange w:id="577" w:author="Roderic Page" w:date="2019-02-18T17:24:00Z">
            <w:rPr>
              <w:del w:id="578" w:author="Roderic Page" w:date="2019-02-11T15:22:00Z"/>
            </w:rPr>
          </w:rPrChange>
        </w:rPr>
        <w:pPrChange w:id="579" w:author="Roderic Page" w:date="2019-02-18T17:24:00Z">
          <w:pPr>
            <w:pStyle w:val="Bibliography"/>
          </w:pPr>
        </w:pPrChange>
      </w:pPr>
      <w:del w:id="580" w:author="Roderic Page" w:date="2019-02-11T15:22:00Z">
        <w:r w:rsidRPr="009A3F54" w:rsidDel="00D07881">
          <w:rPr>
            <w:rPrChange w:id="581" w:author="Roderic Page" w:date="2019-02-18T17:24:00Z">
              <w:rPr/>
            </w:rPrChange>
          </w:rPr>
          <w:delText xml:space="preserve">Page RD. 2011. Extracting scientific articles from a large digital archive: BioStor and the Biodiversity Heritage Library. </w:delText>
        </w:r>
        <w:r w:rsidRPr="009A3F54" w:rsidDel="00D07881">
          <w:rPr>
            <w:i/>
            <w:iCs/>
            <w:rPrChange w:id="582" w:author="Roderic Page" w:date="2019-02-18T17:24:00Z">
              <w:rPr>
                <w:i/>
                <w:iCs/>
              </w:rPr>
            </w:rPrChange>
          </w:rPr>
          <w:delText>BMC Bioinformatics</w:delText>
        </w:r>
        <w:r w:rsidRPr="009A3F54" w:rsidDel="00D07881">
          <w:rPr>
            <w:rPrChange w:id="583" w:author="Roderic Page" w:date="2019-02-18T17:24:00Z">
              <w:rPr/>
            </w:rPrChange>
          </w:rPr>
          <w:delText xml:space="preserve"> 12:187. DOI: 10.1186/1471-2105-12-187.</w:delText>
        </w:r>
      </w:del>
    </w:p>
    <w:p w14:paraId="534B2313" w14:textId="15D3B7F1" w:rsidR="00452476" w:rsidRPr="009A3F54" w:rsidDel="00D07881" w:rsidRDefault="00452476" w:rsidP="009A3F54">
      <w:pPr>
        <w:pStyle w:val="Bibliography"/>
        <w:rPr>
          <w:del w:id="584" w:author="Roderic Page" w:date="2019-02-11T15:22:00Z"/>
          <w:rPrChange w:id="585" w:author="Roderic Page" w:date="2019-02-18T17:24:00Z">
            <w:rPr>
              <w:del w:id="586" w:author="Roderic Page" w:date="2019-02-11T15:22:00Z"/>
            </w:rPr>
          </w:rPrChange>
        </w:rPr>
        <w:pPrChange w:id="587" w:author="Roderic Page" w:date="2019-02-18T17:24:00Z">
          <w:pPr>
            <w:pStyle w:val="Bibliography"/>
          </w:pPr>
        </w:pPrChange>
      </w:pPr>
      <w:del w:id="588" w:author="Roderic Page" w:date="2019-02-11T15:22:00Z">
        <w:r w:rsidRPr="009A3F54" w:rsidDel="00D07881">
          <w:rPr>
            <w:rPrChange w:id="589" w:author="Roderic Page" w:date="2019-02-18T17:24:00Z">
              <w:rPr/>
            </w:rPrChange>
          </w:rPr>
          <w:delText xml:space="preserve">Page RDM. 2013. BioNames: linking taxonomy, texts, and trees. </w:delText>
        </w:r>
        <w:r w:rsidRPr="009A3F54" w:rsidDel="00D07881">
          <w:rPr>
            <w:i/>
            <w:iCs/>
            <w:rPrChange w:id="590" w:author="Roderic Page" w:date="2019-02-18T17:24:00Z">
              <w:rPr>
                <w:i/>
                <w:iCs/>
              </w:rPr>
            </w:rPrChange>
          </w:rPr>
          <w:delText>PeerJ</w:delText>
        </w:r>
        <w:r w:rsidRPr="009A3F54" w:rsidDel="00D07881">
          <w:rPr>
            <w:rPrChange w:id="591" w:author="Roderic Page" w:date="2019-02-18T17:24:00Z">
              <w:rPr/>
            </w:rPrChange>
          </w:rPr>
          <w:delText xml:space="preserve"> 1:e190. DOI: 10.7717/peerj.190.</w:delText>
        </w:r>
      </w:del>
    </w:p>
    <w:p w14:paraId="048D77D5" w14:textId="190DBFB4" w:rsidR="00452476" w:rsidRPr="009A3F54" w:rsidDel="00D07881" w:rsidRDefault="00452476" w:rsidP="009A3F54">
      <w:pPr>
        <w:pStyle w:val="Bibliography"/>
        <w:rPr>
          <w:del w:id="592" w:author="Roderic Page" w:date="2019-02-11T15:22:00Z"/>
          <w:rPrChange w:id="593" w:author="Roderic Page" w:date="2019-02-18T17:24:00Z">
            <w:rPr>
              <w:del w:id="594" w:author="Roderic Page" w:date="2019-02-11T15:22:00Z"/>
            </w:rPr>
          </w:rPrChange>
        </w:rPr>
        <w:pPrChange w:id="595" w:author="Roderic Page" w:date="2019-02-18T17:24:00Z">
          <w:pPr>
            <w:pStyle w:val="Bibliography"/>
          </w:pPr>
        </w:pPrChange>
      </w:pPr>
      <w:del w:id="596" w:author="Roderic Page" w:date="2019-02-11T15:22:00Z">
        <w:r w:rsidRPr="009A3F54" w:rsidDel="00D07881">
          <w:rPr>
            <w:rPrChange w:id="597" w:author="Roderic Page" w:date="2019-02-18T17:24:00Z">
              <w:rPr/>
            </w:rPrChange>
          </w:rPr>
          <w:delText xml:space="preserve">Page RDM. 2016a. Towards a biodiversity knowledge graph. </w:delText>
        </w:r>
        <w:r w:rsidRPr="009A3F54" w:rsidDel="00D07881">
          <w:rPr>
            <w:i/>
            <w:iCs/>
            <w:rPrChange w:id="598" w:author="Roderic Page" w:date="2019-02-18T17:24:00Z">
              <w:rPr>
                <w:i/>
                <w:iCs/>
              </w:rPr>
            </w:rPrChange>
          </w:rPr>
          <w:delText>Research Ideas and Outcomes</w:delText>
        </w:r>
        <w:r w:rsidRPr="009A3F54" w:rsidDel="00D07881">
          <w:rPr>
            <w:rPrChange w:id="599" w:author="Roderic Page" w:date="2019-02-18T17:24:00Z">
              <w:rPr/>
            </w:rPrChange>
          </w:rPr>
          <w:delText xml:space="preserve"> 2:e8767. DOI: 10.3897/rio.2.e8767.</w:delText>
        </w:r>
      </w:del>
    </w:p>
    <w:p w14:paraId="423AD762" w14:textId="6953D814" w:rsidR="00452476" w:rsidRPr="009A3F54" w:rsidDel="00D07881" w:rsidRDefault="00452476" w:rsidP="009A3F54">
      <w:pPr>
        <w:pStyle w:val="Bibliography"/>
        <w:rPr>
          <w:del w:id="600" w:author="Roderic Page" w:date="2019-02-11T15:22:00Z"/>
          <w:rPrChange w:id="601" w:author="Roderic Page" w:date="2019-02-18T17:24:00Z">
            <w:rPr>
              <w:del w:id="602" w:author="Roderic Page" w:date="2019-02-11T15:22:00Z"/>
            </w:rPr>
          </w:rPrChange>
        </w:rPr>
        <w:pPrChange w:id="603" w:author="Roderic Page" w:date="2019-02-18T17:24:00Z">
          <w:pPr>
            <w:pStyle w:val="Bibliography"/>
          </w:pPr>
        </w:pPrChange>
      </w:pPr>
      <w:del w:id="604" w:author="Roderic Page" w:date="2019-02-11T15:22:00Z">
        <w:r w:rsidRPr="009A3F54" w:rsidDel="00D07881">
          <w:rPr>
            <w:rPrChange w:id="605" w:author="Roderic Page" w:date="2019-02-18T17:24:00Z">
              <w:rPr/>
            </w:rPrChange>
          </w:rPr>
          <w:delText xml:space="preserve">Page RDM. 2016b. DNA barcoding and taxonomy: dark taxa and dark texts. </w:delText>
        </w:r>
        <w:r w:rsidRPr="009A3F54" w:rsidDel="00D07881">
          <w:rPr>
            <w:i/>
            <w:iCs/>
            <w:rPrChange w:id="606" w:author="Roderic Page" w:date="2019-02-18T17:24:00Z">
              <w:rPr>
                <w:i/>
                <w:iCs/>
              </w:rPr>
            </w:rPrChange>
          </w:rPr>
          <w:delText>Phil. Trans. R. Soc. B</w:delText>
        </w:r>
        <w:r w:rsidRPr="009A3F54" w:rsidDel="00D07881">
          <w:rPr>
            <w:rPrChange w:id="607" w:author="Roderic Page" w:date="2019-02-18T17:24:00Z">
              <w:rPr/>
            </w:rPrChange>
          </w:rPr>
          <w:delText xml:space="preserve"> 371:20150334. DOI: 10.1098/rstb.2015.0334.</w:delText>
        </w:r>
      </w:del>
    </w:p>
    <w:p w14:paraId="66659C7F" w14:textId="776693D7" w:rsidR="00452476" w:rsidRPr="009A3F54" w:rsidDel="00D07881" w:rsidRDefault="00452476" w:rsidP="009A3F54">
      <w:pPr>
        <w:pStyle w:val="Bibliography"/>
        <w:rPr>
          <w:del w:id="608" w:author="Roderic Page" w:date="2019-02-11T15:22:00Z"/>
          <w:rPrChange w:id="609" w:author="Roderic Page" w:date="2019-02-18T17:24:00Z">
            <w:rPr>
              <w:del w:id="610" w:author="Roderic Page" w:date="2019-02-11T15:22:00Z"/>
            </w:rPr>
          </w:rPrChange>
        </w:rPr>
        <w:pPrChange w:id="611" w:author="Roderic Page" w:date="2019-02-18T17:24:00Z">
          <w:pPr>
            <w:pStyle w:val="Bibliography"/>
          </w:pPr>
        </w:pPrChange>
      </w:pPr>
      <w:del w:id="612" w:author="Roderic Page" w:date="2019-02-11T15:22:00Z">
        <w:r w:rsidRPr="009A3F54" w:rsidDel="00D07881">
          <w:rPr>
            <w:rPrChange w:id="613" w:author="Roderic Page" w:date="2019-02-18T17:24:00Z">
              <w:rPr/>
            </w:rPrChange>
          </w:rPr>
          <w:delText xml:space="preserve">Pullen KR, Jennings D, Oberprieler RG. 2014. Annotated catalogue of Australian weevils (Coleoptera: Curculionoidea). </w:delText>
        </w:r>
        <w:r w:rsidRPr="009A3F54" w:rsidDel="00D07881">
          <w:rPr>
            <w:i/>
            <w:iCs/>
            <w:rPrChange w:id="614" w:author="Roderic Page" w:date="2019-02-18T17:24:00Z">
              <w:rPr>
                <w:i/>
                <w:iCs/>
              </w:rPr>
            </w:rPrChange>
          </w:rPr>
          <w:delText>Zootaxa</w:delText>
        </w:r>
        <w:r w:rsidRPr="009A3F54" w:rsidDel="00D07881">
          <w:rPr>
            <w:rPrChange w:id="615" w:author="Roderic Page" w:date="2019-02-18T17:24:00Z">
              <w:rPr/>
            </w:rPrChange>
          </w:rPr>
          <w:delText xml:space="preserve"> 3896:1. DOI: 10.11646/zootaxa.3896.1.1.</w:delText>
        </w:r>
      </w:del>
    </w:p>
    <w:p w14:paraId="6331A26E" w14:textId="57623165" w:rsidR="00452476" w:rsidRPr="009A3F54" w:rsidDel="00D07881" w:rsidRDefault="00452476" w:rsidP="009A3F54">
      <w:pPr>
        <w:pStyle w:val="Bibliography"/>
        <w:rPr>
          <w:del w:id="616" w:author="Roderic Page" w:date="2019-02-11T15:22:00Z"/>
          <w:rPrChange w:id="617" w:author="Roderic Page" w:date="2019-02-18T17:24:00Z">
            <w:rPr>
              <w:del w:id="618" w:author="Roderic Page" w:date="2019-02-11T15:22:00Z"/>
            </w:rPr>
          </w:rPrChange>
        </w:rPr>
        <w:pPrChange w:id="619" w:author="Roderic Page" w:date="2019-02-18T17:24:00Z">
          <w:pPr>
            <w:pStyle w:val="Bibliography"/>
          </w:pPr>
        </w:pPrChange>
      </w:pPr>
      <w:del w:id="620" w:author="Roderic Page" w:date="2019-02-11T15:22:00Z">
        <w:r w:rsidRPr="009A3F54" w:rsidDel="00D07881">
          <w:rPr>
            <w:rPrChange w:id="621" w:author="Roderic Page" w:date="2019-02-18T17:24:00Z">
              <w:rPr/>
            </w:rPrChange>
          </w:rPr>
          <w:delText>Quan DA, Karger R. 2004. How to make a semantic web browser. In: ACM Press,. DOI: 10.1145/988672.988707.</w:delText>
        </w:r>
      </w:del>
    </w:p>
    <w:p w14:paraId="02313E31" w14:textId="51C1ECA7" w:rsidR="00452476" w:rsidRPr="009A3F54" w:rsidDel="00D07881" w:rsidRDefault="00452476" w:rsidP="009A3F54">
      <w:pPr>
        <w:pStyle w:val="Bibliography"/>
        <w:rPr>
          <w:del w:id="622" w:author="Roderic Page" w:date="2019-02-11T15:22:00Z"/>
          <w:rPrChange w:id="623" w:author="Roderic Page" w:date="2019-02-18T17:24:00Z">
            <w:rPr>
              <w:del w:id="624" w:author="Roderic Page" w:date="2019-02-11T15:22:00Z"/>
            </w:rPr>
          </w:rPrChange>
        </w:rPr>
        <w:pPrChange w:id="625" w:author="Roderic Page" w:date="2019-02-18T17:24:00Z">
          <w:pPr>
            <w:pStyle w:val="Bibliography"/>
          </w:pPr>
        </w:pPrChange>
      </w:pPr>
      <w:del w:id="626" w:author="Roderic Page" w:date="2019-02-11T15:22:00Z">
        <w:r w:rsidRPr="009A3F54" w:rsidDel="00D07881">
          <w:rPr>
            <w:rPrChange w:id="627" w:author="Roderic Page" w:date="2019-02-18T17:24:00Z">
              <w:rPr/>
            </w:rPrChange>
          </w:rPr>
          <w:delText xml:space="preserve">Riedel A, Tänzler R. 2016. Revision of the Australian species of the weevil genus Trigonopterus Fauvel. </w:delText>
        </w:r>
        <w:r w:rsidRPr="009A3F54" w:rsidDel="00D07881">
          <w:rPr>
            <w:i/>
            <w:iCs/>
            <w:rPrChange w:id="628" w:author="Roderic Page" w:date="2019-02-18T17:24:00Z">
              <w:rPr>
                <w:i/>
                <w:iCs/>
              </w:rPr>
            </w:rPrChange>
          </w:rPr>
          <w:delText>ZooKeys</w:delText>
        </w:r>
        <w:r w:rsidRPr="009A3F54" w:rsidDel="00D07881">
          <w:rPr>
            <w:rPrChange w:id="629" w:author="Roderic Page" w:date="2019-02-18T17:24:00Z">
              <w:rPr/>
            </w:rPrChange>
          </w:rPr>
          <w:delText xml:space="preserve"> 556:97–162. DOI: 10.3897/zookeys.556.6126.</w:delText>
        </w:r>
      </w:del>
    </w:p>
    <w:p w14:paraId="362B8451" w14:textId="01FB877A" w:rsidR="00452476" w:rsidRPr="009A3F54" w:rsidDel="00D07881" w:rsidRDefault="00452476" w:rsidP="009A3F54">
      <w:pPr>
        <w:pStyle w:val="Bibliography"/>
        <w:rPr>
          <w:del w:id="630" w:author="Roderic Page" w:date="2019-02-11T15:22:00Z"/>
          <w:rPrChange w:id="631" w:author="Roderic Page" w:date="2019-02-18T17:24:00Z">
            <w:rPr>
              <w:del w:id="632" w:author="Roderic Page" w:date="2019-02-11T15:22:00Z"/>
            </w:rPr>
          </w:rPrChange>
        </w:rPr>
        <w:pPrChange w:id="633" w:author="Roderic Page" w:date="2019-02-18T17:24:00Z">
          <w:pPr>
            <w:pStyle w:val="Bibliography"/>
          </w:pPr>
        </w:pPrChange>
      </w:pPr>
      <w:del w:id="634" w:author="Roderic Page" w:date="2019-02-11T15:22:00Z">
        <w:r w:rsidRPr="009A3F54" w:rsidDel="00D07881">
          <w:rPr>
            <w:rPrChange w:id="635" w:author="Roderic Page" w:date="2019-02-18T17:24:00Z">
              <w:rPr/>
            </w:rPrChange>
          </w:rPr>
          <w:delText xml:space="preserve">Sangster G, Luksenburg JA. 2014. Declining Rates of Species Described per Taxonomist: Slowdown of Progress or a Side-effect of Improved Quality in Taxonomy? </w:delText>
        </w:r>
        <w:r w:rsidRPr="009A3F54" w:rsidDel="00D07881">
          <w:rPr>
            <w:i/>
            <w:iCs/>
            <w:rPrChange w:id="636" w:author="Roderic Page" w:date="2019-02-18T17:24:00Z">
              <w:rPr>
                <w:i/>
                <w:iCs/>
              </w:rPr>
            </w:rPrChange>
          </w:rPr>
          <w:delText>Systematic Biology</w:delText>
        </w:r>
        <w:r w:rsidRPr="009A3F54" w:rsidDel="00D07881">
          <w:rPr>
            <w:rPrChange w:id="637" w:author="Roderic Page" w:date="2019-02-18T17:24:00Z">
              <w:rPr/>
            </w:rPrChange>
          </w:rPr>
          <w:delText xml:space="preserve"> 64:144–151. DOI: 10.1093/sysbio/syu069.</w:delText>
        </w:r>
      </w:del>
    </w:p>
    <w:p w14:paraId="3E7FD8D7" w14:textId="13635285" w:rsidR="00452476" w:rsidRPr="009A3F54" w:rsidDel="00D07881" w:rsidRDefault="00452476" w:rsidP="009A3F54">
      <w:pPr>
        <w:pStyle w:val="Bibliography"/>
        <w:rPr>
          <w:del w:id="638" w:author="Roderic Page" w:date="2019-02-11T15:22:00Z"/>
          <w:rPrChange w:id="639" w:author="Roderic Page" w:date="2019-02-18T17:24:00Z">
            <w:rPr>
              <w:del w:id="640" w:author="Roderic Page" w:date="2019-02-11T15:22:00Z"/>
            </w:rPr>
          </w:rPrChange>
        </w:rPr>
        <w:pPrChange w:id="641" w:author="Roderic Page" w:date="2019-02-18T17:24:00Z">
          <w:pPr>
            <w:pStyle w:val="Bibliography"/>
          </w:pPr>
        </w:pPrChange>
      </w:pPr>
      <w:del w:id="642" w:author="Roderic Page" w:date="2019-02-11T15:22:00Z">
        <w:r w:rsidRPr="009A3F54" w:rsidDel="00D07881">
          <w:rPr>
            <w:rPrChange w:id="643" w:author="Roderic Page" w:date="2019-02-18T17:24:00Z">
              <w:rPr/>
            </w:rPrChange>
          </w:rPr>
          <w:delText xml:space="preserve">Schema.org. </w:delText>
        </w:r>
        <w:r w:rsidRPr="009A3F54" w:rsidDel="00D07881">
          <w:rPr>
            <w:i/>
            <w:iCs/>
            <w:rPrChange w:id="644" w:author="Roderic Page" w:date="2019-02-18T17:24:00Z">
              <w:rPr>
                <w:i/>
                <w:iCs/>
              </w:rPr>
            </w:rPrChange>
          </w:rPr>
          <w:delText>Available at</w:delText>
        </w:r>
        <w:r w:rsidRPr="009A3F54" w:rsidDel="00D07881">
          <w:rPr>
            <w:rPrChange w:id="645" w:author="Roderic Page" w:date="2019-02-18T17:24:00Z">
              <w:rPr/>
            </w:rPrChange>
          </w:rPr>
          <w:delText xml:space="preserve"> </w:delText>
        </w:r>
        <w:r w:rsidRPr="009A3F54" w:rsidDel="00D07881">
          <w:rPr>
            <w:i/>
            <w:iCs/>
            <w:rPrChange w:id="646" w:author="Roderic Page" w:date="2019-02-18T17:24:00Z">
              <w:rPr>
                <w:i/>
                <w:iCs/>
              </w:rPr>
            </w:rPrChange>
          </w:rPr>
          <w:delText>https://schema.org/</w:delText>
        </w:r>
        <w:r w:rsidRPr="009A3F54" w:rsidDel="00D07881">
          <w:rPr>
            <w:rPrChange w:id="647" w:author="Roderic Page" w:date="2019-02-18T17:24:00Z">
              <w:rPr/>
            </w:rPrChange>
          </w:rPr>
          <w:delText xml:space="preserve"> (accessed December 3, 2018).</w:delText>
        </w:r>
      </w:del>
    </w:p>
    <w:p w14:paraId="49AE908A" w14:textId="3FD0155A" w:rsidR="00452476" w:rsidRPr="009A3F54" w:rsidDel="00D07881" w:rsidRDefault="00452476" w:rsidP="009A3F54">
      <w:pPr>
        <w:pStyle w:val="Bibliography"/>
        <w:rPr>
          <w:del w:id="648" w:author="Roderic Page" w:date="2019-02-11T15:22:00Z"/>
          <w:rPrChange w:id="649" w:author="Roderic Page" w:date="2019-02-18T17:24:00Z">
            <w:rPr>
              <w:del w:id="650" w:author="Roderic Page" w:date="2019-02-11T15:22:00Z"/>
            </w:rPr>
          </w:rPrChange>
        </w:rPr>
        <w:pPrChange w:id="651" w:author="Roderic Page" w:date="2019-02-18T17:24:00Z">
          <w:pPr>
            <w:pStyle w:val="Bibliography"/>
          </w:pPr>
        </w:pPrChange>
      </w:pPr>
      <w:del w:id="652" w:author="Roderic Page" w:date="2019-02-11T15:22:00Z">
        <w:r w:rsidRPr="009A3F54" w:rsidDel="00D07881">
          <w:rPr>
            <w:rPrChange w:id="653" w:author="Roderic Page" w:date="2019-02-18T17:24:00Z">
              <w:rPr/>
            </w:rPrChange>
          </w:rPr>
          <w:delText xml:space="preserve">Senderov V, Simov K, Franz N, Stoev P, Catapano T, Agosti D, Sautter G, Morris RA, Penev L. 2018. OpenBiodiv-O: ontology of the OpenBiodiv knowledge management system. </w:delText>
        </w:r>
        <w:r w:rsidRPr="009A3F54" w:rsidDel="00D07881">
          <w:rPr>
            <w:i/>
            <w:iCs/>
            <w:rPrChange w:id="654" w:author="Roderic Page" w:date="2019-02-18T17:24:00Z">
              <w:rPr>
                <w:i/>
                <w:iCs/>
              </w:rPr>
            </w:rPrChange>
          </w:rPr>
          <w:delText>Journal of Biomedical Semantics</w:delText>
        </w:r>
        <w:r w:rsidRPr="009A3F54" w:rsidDel="00D07881">
          <w:rPr>
            <w:rPrChange w:id="655" w:author="Roderic Page" w:date="2019-02-18T17:24:00Z">
              <w:rPr/>
            </w:rPrChange>
          </w:rPr>
          <w:delText xml:space="preserve"> 9. DOI: 10.1186/s13326-017-0174-5.</w:delText>
        </w:r>
      </w:del>
    </w:p>
    <w:p w14:paraId="48EBCF34" w14:textId="41202CF2" w:rsidR="00452476" w:rsidRPr="009A3F54" w:rsidDel="00D07881" w:rsidRDefault="00452476" w:rsidP="009A3F54">
      <w:pPr>
        <w:pStyle w:val="Bibliography"/>
        <w:rPr>
          <w:del w:id="656" w:author="Roderic Page" w:date="2019-02-11T15:22:00Z"/>
          <w:rPrChange w:id="657" w:author="Roderic Page" w:date="2019-02-18T17:24:00Z">
            <w:rPr>
              <w:del w:id="658" w:author="Roderic Page" w:date="2019-02-11T15:22:00Z"/>
            </w:rPr>
          </w:rPrChange>
        </w:rPr>
        <w:pPrChange w:id="659" w:author="Roderic Page" w:date="2019-02-18T17:24:00Z">
          <w:pPr>
            <w:pStyle w:val="Bibliography"/>
          </w:pPr>
        </w:pPrChange>
      </w:pPr>
      <w:del w:id="660" w:author="Roderic Page" w:date="2019-02-11T15:22:00Z">
        <w:r w:rsidRPr="009A3F54" w:rsidDel="00D07881">
          <w:rPr>
            <w:rPrChange w:id="661" w:author="Roderic Page" w:date="2019-02-18T17:24:00Z">
              <w:rPr/>
            </w:rPrChange>
          </w:rPr>
          <w:delText xml:space="preserve">Shorthouse DP.Bloodhound. </w:delText>
        </w:r>
        <w:r w:rsidRPr="009A3F54" w:rsidDel="00D07881">
          <w:rPr>
            <w:i/>
            <w:iCs/>
            <w:rPrChange w:id="662" w:author="Roderic Page" w:date="2019-02-18T17:24:00Z">
              <w:rPr>
                <w:i/>
                <w:iCs/>
              </w:rPr>
            </w:rPrChange>
          </w:rPr>
          <w:delText>Available at</w:delText>
        </w:r>
        <w:r w:rsidRPr="009A3F54" w:rsidDel="00D07881">
          <w:rPr>
            <w:rPrChange w:id="663" w:author="Roderic Page" w:date="2019-02-18T17:24:00Z">
              <w:rPr/>
            </w:rPrChange>
          </w:rPr>
          <w:delText xml:space="preserve"> </w:delText>
        </w:r>
        <w:r w:rsidRPr="009A3F54" w:rsidDel="00D07881">
          <w:rPr>
            <w:i/>
            <w:iCs/>
            <w:rPrChange w:id="664" w:author="Roderic Page" w:date="2019-02-18T17:24:00Z">
              <w:rPr>
                <w:i/>
                <w:iCs/>
              </w:rPr>
            </w:rPrChange>
          </w:rPr>
          <w:delText>https://bloodhound.shorthouse.net</w:delText>
        </w:r>
        <w:r w:rsidRPr="009A3F54" w:rsidDel="00D07881">
          <w:rPr>
            <w:rPrChange w:id="665" w:author="Roderic Page" w:date="2019-02-18T17:24:00Z">
              <w:rPr/>
            </w:rPrChange>
          </w:rPr>
          <w:delText xml:space="preserve"> (accessed November 28, 2018).</w:delText>
        </w:r>
      </w:del>
    </w:p>
    <w:p w14:paraId="1978EC43" w14:textId="3C344125" w:rsidR="00452476" w:rsidRPr="009A3F54" w:rsidDel="00D07881" w:rsidRDefault="00452476" w:rsidP="009A3F54">
      <w:pPr>
        <w:pStyle w:val="Bibliography"/>
        <w:rPr>
          <w:del w:id="666" w:author="Roderic Page" w:date="2019-02-11T15:22:00Z"/>
          <w:rPrChange w:id="667" w:author="Roderic Page" w:date="2019-02-18T17:24:00Z">
            <w:rPr>
              <w:del w:id="668" w:author="Roderic Page" w:date="2019-02-11T15:22:00Z"/>
            </w:rPr>
          </w:rPrChange>
        </w:rPr>
        <w:pPrChange w:id="669" w:author="Roderic Page" w:date="2019-02-18T17:24:00Z">
          <w:pPr>
            <w:pStyle w:val="Bibliography"/>
          </w:pPr>
        </w:pPrChange>
      </w:pPr>
      <w:del w:id="670" w:author="Roderic Page" w:date="2019-02-11T15:22:00Z">
        <w:r w:rsidRPr="009A3F54" w:rsidDel="00D07881">
          <w:rPr>
            <w:rPrChange w:id="671" w:author="Roderic Page" w:date="2019-02-18T17:24:00Z">
              <w:rPr/>
            </w:rPrChange>
          </w:rPr>
          <w:delText xml:space="preserve">de Solla Price DJ. 1965. Networks of Scientific Papers. </w:delText>
        </w:r>
        <w:r w:rsidRPr="009A3F54" w:rsidDel="00D07881">
          <w:rPr>
            <w:i/>
            <w:iCs/>
            <w:rPrChange w:id="672" w:author="Roderic Page" w:date="2019-02-18T17:24:00Z">
              <w:rPr>
                <w:i/>
                <w:iCs/>
              </w:rPr>
            </w:rPrChange>
          </w:rPr>
          <w:delText>Science</w:delText>
        </w:r>
        <w:r w:rsidRPr="009A3F54" w:rsidDel="00D07881">
          <w:rPr>
            <w:rPrChange w:id="673" w:author="Roderic Page" w:date="2019-02-18T17:24:00Z">
              <w:rPr/>
            </w:rPrChange>
          </w:rPr>
          <w:delText xml:space="preserve"> 149:510–515. DOI: 10.1126/science.149.3683.510.</w:delText>
        </w:r>
      </w:del>
    </w:p>
    <w:p w14:paraId="4F0C8F2B" w14:textId="79D4730F" w:rsidR="00452476" w:rsidRPr="009A3F54" w:rsidDel="00D07881" w:rsidRDefault="00452476" w:rsidP="009A3F54">
      <w:pPr>
        <w:pStyle w:val="Bibliography"/>
        <w:rPr>
          <w:del w:id="674" w:author="Roderic Page" w:date="2019-02-11T15:22:00Z"/>
          <w:rPrChange w:id="675" w:author="Roderic Page" w:date="2019-02-18T17:24:00Z">
            <w:rPr>
              <w:del w:id="676" w:author="Roderic Page" w:date="2019-02-11T15:22:00Z"/>
            </w:rPr>
          </w:rPrChange>
        </w:rPr>
        <w:pPrChange w:id="677" w:author="Roderic Page" w:date="2019-02-18T17:24:00Z">
          <w:pPr>
            <w:pStyle w:val="Bibliography"/>
          </w:pPr>
        </w:pPrChange>
      </w:pPr>
      <w:del w:id="678" w:author="Roderic Page" w:date="2019-02-11T15:22:00Z">
        <w:r w:rsidRPr="009A3F54" w:rsidDel="00D07881">
          <w:rPr>
            <w:rPrChange w:id="679" w:author="Roderic Page" w:date="2019-02-18T17:24:00Z">
              <w:rPr/>
            </w:rPrChange>
          </w:rPr>
          <w:delText xml:space="preserve">Stork NE, Grimbacher PS, Storey R, Oberprieler RG, Reid C, Slipinski SA. 2008. What determines whether a species of insect is described? Evidence from a study of tropical forest beetles. </w:delText>
        </w:r>
        <w:r w:rsidRPr="009A3F54" w:rsidDel="00D07881">
          <w:rPr>
            <w:i/>
            <w:iCs/>
            <w:rPrChange w:id="680" w:author="Roderic Page" w:date="2019-02-18T17:24:00Z">
              <w:rPr>
                <w:i/>
                <w:iCs/>
              </w:rPr>
            </w:rPrChange>
          </w:rPr>
          <w:delText>Insect Conservation and Diversity</w:delText>
        </w:r>
        <w:r w:rsidRPr="009A3F54" w:rsidDel="00D07881">
          <w:rPr>
            <w:rPrChange w:id="681" w:author="Roderic Page" w:date="2019-02-18T17:24:00Z">
              <w:rPr/>
            </w:rPrChange>
          </w:rPr>
          <w:delText xml:space="preserve"> 1:114–119. DOI: 10.1111/j.1752-4598.2008.00016.x.</w:delText>
        </w:r>
      </w:del>
    </w:p>
    <w:p w14:paraId="2FDD53BE" w14:textId="4B78941E" w:rsidR="00452476" w:rsidRPr="009A3F54" w:rsidDel="00D07881" w:rsidRDefault="00452476" w:rsidP="009A3F54">
      <w:pPr>
        <w:pStyle w:val="Bibliography"/>
        <w:rPr>
          <w:del w:id="682" w:author="Roderic Page" w:date="2019-02-11T15:22:00Z"/>
          <w:rPrChange w:id="683" w:author="Roderic Page" w:date="2019-02-18T17:24:00Z">
            <w:rPr>
              <w:del w:id="684" w:author="Roderic Page" w:date="2019-02-11T15:22:00Z"/>
            </w:rPr>
          </w:rPrChange>
        </w:rPr>
        <w:pPrChange w:id="685" w:author="Roderic Page" w:date="2019-02-18T17:24:00Z">
          <w:pPr>
            <w:pStyle w:val="Bibliography"/>
          </w:pPr>
        </w:pPrChange>
      </w:pPr>
      <w:del w:id="686" w:author="Roderic Page" w:date="2019-02-11T15:22:00Z">
        <w:r w:rsidRPr="009A3F54" w:rsidDel="00D07881">
          <w:rPr>
            <w:rPrChange w:id="687" w:author="Roderic Page" w:date="2019-02-18T17:24:00Z">
              <w:rPr/>
            </w:rPrChange>
          </w:rPr>
          <w:delText xml:space="preserve">Tancoigne E, Ollivier G. 2017. Evaluating the progress and needs of taxonomy since the Convention on Biological Diversity: going beyond the rate of species description. </w:delText>
        </w:r>
        <w:r w:rsidRPr="009A3F54" w:rsidDel="00D07881">
          <w:rPr>
            <w:i/>
            <w:iCs/>
            <w:rPrChange w:id="688" w:author="Roderic Page" w:date="2019-02-18T17:24:00Z">
              <w:rPr>
                <w:i/>
                <w:iCs/>
              </w:rPr>
            </w:rPrChange>
          </w:rPr>
          <w:delText>Australian Systematic Botany</w:delText>
        </w:r>
        <w:r w:rsidRPr="009A3F54" w:rsidDel="00D07881">
          <w:rPr>
            <w:rPrChange w:id="689" w:author="Roderic Page" w:date="2019-02-18T17:24:00Z">
              <w:rPr/>
            </w:rPrChange>
          </w:rPr>
          <w:delText xml:space="preserve"> 30:326. DOI: 10.1071/sb16017.</w:delText>
        </w:r>
      </w:del>
    </w:p>
    <w:p w14:paraId="58E261CF" w14:textId="6E8CD95F" w:rsidR="00452476" w:rsidRPr="009A3F54" w:rsidDel="00D07881" w:rsidRDefault="00452476" w:rsidP="009A3F54">
      <w:pPr>
        <w:pStyle w:val="Bibliography"/>
        <w:rPr>
          <w:del w:id="690" w:author="Roderic Page" w:date="2019-02-11T15:22:00Z"/>
          <w:rPrChange w:id="691" w:author="Roderic Page" w:date="2019-02-18T17:24:00Z">
            <w:rPr>
              <w:del w:id="692" w:author="Roderic Page" w:date="2019-02-11T15:22:00Z"/>
            </w:rPr>
          </w:rPrChange>
        </w:rPr>
        <w:pPrChange w:id="693" w:author="Roderic Page" w:date="2019-02-18T17:24:00Z">
          <w:pPr>
            <w:pStyle w:val="Bibliography"/>
          </w:pPr>
        </w:pPrChange>
      </w:pPr>
      <w:del w:id="694" w:author="Roderic Page" w:date="2019-02-11T15:22:00Z">
        <w:r w:rsidRPr="009A3F54" w:rsidDel="00D07881">
          <w:rPr>
            <w:rPrChange w:id="695" w:author="Roderic Page" w:date="2019-02-18T17:24:00Z">
              <w:rPr/>
            </w:rPrChange>
          </w:rPr>
          <w:delText xml:space="preserve">Verstak A, Acharya A, Suzuki H, Henderson S, Iakhiaev M, Lin CCY, Shetty N. 2014. On the Shoulders of Giants: The Growing Impact of Older Articles. </w:delText>
        </w:r>
        <w:r w:rsidRPr="009A3F54" w:rsidDel="00D07881">
          <w:rPr>
            <w:i/>
            <w:iCs/>
            <w:rPrChange w:id="696" w:author="Roderic Page" w:date="2019-02-18T17:24:00Z">
              <w:rPr>
                <w:i/>
                <w:iCs/>
              </w:rPr>
            </w:rPrChange>
          </w:rPr>
          <w:delText>arXiv:1411.0275 [cs]</w:delText>
        </w:r>
        <w:r w:rsidRPr="009A3F54" w:rsidDel="00D07881">
          <w:rPr>
            <w:rPrChange w:id="697" w:author="Roderic Page" w:date="2019-02-18T17:24:00Z">
              <w:rPr/>
            </w:rPrChange>
          </w:rPr>
          <w:delText>.</w:delText>
        </w:r>
      </w:del>
    </w:p>
    <w:p w14:paraId="7FCF2E78" w14:textId="42117649" w:rsidR="00452476" w:rsidRPr="009A3F54" w:rsidDel="00D07881" w:rsidRDefault="00452476" w:rsidP="009A3F54">
      <w:pPr>
        <w:pStyle w:val="Bibliography"/>
        <w:rPr>
          <w:del w:id="698" w:author="Roderic Page" w:date="2019-02-11T15:22:00Z"/>
          <w:rPrChange w:id="699" w:author="Roderic Page" w:date="2019-02-18T17:24:00Z">
            <w:rPr>
              <w:del w:id="700" w:author="Roderic Page" w:date="2019-02-11T15:22:00Z"/>
            </w:rPr>
          </w:rPrChange>
        </w:rPr>
        <w:pPrChange w:id="701" w:author="Roderic Page" w:date="2019-02-18T17:24:00Z">
          <w:pPr>
            <w:pStyle w:val="Bibliography"/>
          </w:pPr>
        </w:pPrChange>
      </w:pPr>
      <w:del w:id="702" w:author="Roderic Page" w:date="2019-02-11T15:22:00Z">
        <w:r w:rsidRPr="009A3F54" w:rsidDel="00D07881">
          <w:rPr>
            <w:rPrChange w:id="703" w:author="Roderic Page" w:date="2019-02-18T17:24:00Z">
              <w:rPr/>
            </w:rPrChange>
          </w:rPr>
          <w:delText xml:space="preserve">Vicki Tardif Holland, Jason Johnson. 2014.Introducing “Role.” </w:delText>
        </w:r>
        <w:r w:rsidRPr="009A3F54" w:rsidDel="00D07881">
          <w:rPr>
            <w:i/>
            <w:iCs/>
            <w:rPrChange w:id="704" w:author="Roderic Page" w:date="2019-02-18T17:24:00Z">
              <w:rPr>
                <w:i/>
                <w:iCs/>
              </w:rPr>
            </w:rPrChange>
          </w:rPr>
          <w:delText>Available at</w:delText>
        </w:r>
        <w:r w:rsidRPr="009A3F54" w:rsidDel="00D07881">
          <w:rPr>
            <w:rPrChange w:id="705" w:author="Roderic Page" w:date="2019-02-18T17:24:00Z">
              <w:rPr/>
            </w:rPrChange>
          </w:rPr>
          <w:delText xml:space="preserve"> </w:delText>
        </w:r>
        <w:r w:rsidRPr="009A3F54" w:rsidDel="00D07881">
          <w:rPr>
            <w:i/>
            <w:iCs/>
            <w:rPrChange w:id="706" w:author="Roderic Page" w:date="2019-02-18T17:24:00Z">
              <w:rPr>
                <w:i/>
                <w:iCs/>
              </w:rPr>
            </w:rPrChange>
          </w:rPr>
          <w:delText>http://blog.schema.org/2014/06/introducing-role.html</w:delText>
        </w:r>
        <w:r w:rsidRPr="009A3F54" w:rsidDel="00D07881">
          <w:rPr>
            <w:rPrChange w:id="707" w:author="Roderic Page" w:date="2019-02-18T17:24:00Z">
              <w:rPr/>
            </w:rPrChange>
          </w:rPr>
          <w:delText xml:space="preserve"> (accessed November 29, 2018).</w:delText>
        </w:r>
      </w:del>
    </w:p>
    <w:p w14:paraId="4A369D7D" w14:textId="25875C6C" w:rsidR="00452476" w:rsidRPr="009A3F54" w:rsidDel="00D07881" w:rsidRDefault="00452476" w:rsidP="009A3F54">
      <w:pPr>
        <w:pStyle w:val="Bibliography"/>
        <w:rPr>
          <w:del w:id="708" w:author="Roderic Page" w:date="2019-02-11T15:22:00Z"/>
          <w:rPrChange w:id="709" w:author="Roderic Page" w:date="2019-02-18T17:24:00Z">
            <w:rPr>
              <w:del w:id="710" w:author="Roderic Page" w:date="2019-02-11T15:22:00Z"/>
            </w:rPr>
          </w:rPrChange>
        </w:rPr>
        <w:pPrChange w:id="711" w:author="Roderic Page" w:date="2019-02-18T17:24:00Z">
          <w:pPr>
            <w:pStyle w:val="Bibliography"/>
          </w:pPr>
        </w:pPrChange>
      </w:pPr>
      <w:del w:id="712" w:author="Roderic Page" w:date="2019-02-11T15:22:00Z">
        <w:r w:rsidRPr="009A3F54" w:rsidDel="00D07881">
          <w:rPr>
            <w:rPrChange w:id="713" w:author="Roderic Page" w:date="2019-02-18T17:24:00Z">
              <w:rPr/>
            </w:rPrChange>
          </w:rPr>
          <w:delText xml:space="preserve">Vrandečić D, Krötzsch M. 2014. Wikidata. </w:delText>
        </w:r>
        <w:r w:rsidRPr="009A3F54" w:rsidDel="00D07881">
          <w:rPr>
            <w:i/>
            <w:iCs/>
            <w:rPrChange w:id="714" w:author="Roderic Page" w:date="2019-02-18T17:24:00Z">
              <w:rPr>
                <w:i/>
                <w:iCs/>
              </w:rPr>
            </w:rPrChange>
          </w:rPr>
          <w:delText>Communications of the ACM</w:delText>
        </w:r>
        <w:r w:rsidRPr="009A3F54" w:rsidDel="00D07881">
          <w:rPr>
            <w:rPrChange w:id="715" w:author="Roderic Page" w:date="2019-02-18T17:24:00Z">
              <w:rPr/>
            </w:rPrChange>
          </w:rPr>
          <w:delText xml:space="preserve"> 57:78–85. DOI: 10.1145/2629489.</w:delText>
        </w:r>
      </w:del>
    </w:p>
    <w:p w14:paraId="2C44B3D4" w14:textId="3EA5F9EC" w:rsidR="00452476" w:rsidRPr="009A3F54" w:rsidDel="00D07881" w:rsidRDefault="00452476" w:rsidP="009A3F54">
      <w:pPr>
        <w:pStyle w:val="Bibliography"/>
        <w:rPr>
          <w:del w:id="716" w:author="Roderic Page" w:date="2019-02-11T15:22:00Z"/>
          <w:rPrChange w:id="717" w:author="Roderic Page" w:date="2019-02-18T17:24:00Z">
            <w:rPr>
              <w:del w:id="718" w:author="Roderic Page" w:date="2019-02-11T15:22:00Z"/>
            </w:rPr>
          </w:rPrChange>
        </w:rPr>
        <w:pPrChange w:id="719" w:author="Roderic Page" w:date="2019-02-18T17:24:00Z">
          <w:pPr>
            <w:pStyle w:val="Bibliography"/>
          </w:pPr>
        </w:pPrChange>
      </w:pPr>
      <w:del w:id="720" w:author="Roderic Page" w:date="2019-02-11T15:22:00Z">
        <w:r w:rsidRPr="009A3F54" w:rsidDel="00D07881">
          <w:rPr>
            <w:rPrChange w:id="721" w:author="Roderic Page" w:date="2019-02-18T17:24:00Z">
              <w:rPr/>
            </w:rPrChange>
          </w:rPr>
          <w:delText xml:space="preserve">W3C SPARQL Working Group. 2013.SPARQL 1.1 Overview. </w:delText>
        </w:r>
        <w:r w:rsidRPr="009A3F54" w:rsidDel="00D07881">
          <w:rPr>
            <w:i/>
            <w:iCs/>
            <w:rPrChange w:id="722" w:author="Roderic Page" w:date="2019-02-18T17:24:00Z">
              <w:rPr>
                <w:i/>
                <w:iCs/>
              </w:rPr>
            </w:rPrChange>
          </w:rPr>
          <w:delText>Available at</w:delText>
        </w:r>
        <w:r w:rsidRPr="009A3F54" w:rsidDel="00D07881">
          <w:rPr>
            <w:rPrChange w:id="723" w:author="Roderic Page" w:date="2019-02-18T17:24:00Z">
              <w:rPr/>
            </w:rPrChange>
          </w:rPr>
          <w:delText xml:space="preserve"> </w:delText>
        </w:r>
        <w:r w:rsidRPr="009A3F54" w:rsidDel="00D07881">
          <w:rPr>
            <w:i/>
            <w:iCs/>
            <w:rPrChange w:id="724" w:author="Roderic Page" w:date="2019-02-18T17:24:00Z">
              <w:rPr>
                <w:i/>
                <w:iCs/>
              </w:rPr>
            </w:rPrChange>
          </w:rPr>
          <w:delText>https://www.w3.org/TR/sparql11-overview/</w:delText>
        </w:r>
        <w:r w:rsidRPr="009A3F54" w:rsidDel="00D07881">
          <w:rPr>
            <w:rPrChange w:id="725" w:author="Roderic Page" w:date="2019-02-18T17:24:00Z">
              <w:rPr/>
            </w:rPrChange>
          </w:rPr>
          <w:delText xml:space="preserve"> (accessed November 27, 2018).</w:delText>
        </w:r>
      </w:del>
    </w:p>
    <w:p w14:paraId="62B3A9AD" w14:textId="26F15CB4" w:rsidR="00452476" w:rsidRPr="009A3F54" w:rsidDel="00D07881" w:rsidRDefault="00452476" w:rsidP="009A3F54">
      <w:pPr>
        <w:pStyle w:val="Bibliography"/>
        <w:rPr>
          <w:del w:id="726" w:author="Roderic Page" w:date="2019-02-11T15:22:00Z"/>
          <w:rPrChange w:id="727" w:author="Roderic Page" w:date="2019-02-18T17:24:00Z">
            <w:rPr>
              <w:del w:id="728" w:author="Roderic Page" w:date="2019-02-11T15:22:00Z"/>
            </w:rPr>
          </w:rPrChange>
        </w:rPr>
        <w:pPrChange w:id="729" w:author="Roderic Page" w:date="2019-02-18T17:24:00Z">
          <w:pPr>
            <w:pStyle w:val="Bibliography"/>
          </w:pPr>
        </w:pPrChange>
      </w:pPr>
      <w:del w:id="730" w:author="Roderic Page" w:date="2019-02-11T15:22:00Z">
        <w:r w:rsidRPr="009A3F54" w:rsidDel="00D07881">
          <w:rPr>
            <w:rPrChange w:id="731" w:author="Roderic Page" w:date="2019-02-18T17:24:00Z">
              <w:rPr/>
            </w:rPrChange>
          </w:rPr>
          <w:delText xml:space="preserve">Wieczorek J, Bloom D, Guralnick R, Blum S, Döring M, Giovanni R, Robertson T, Vieglais D. 2012. Darwin Core: An Evolving Community-Developed Biodiversity Data Standard. </w:delText>
        </w:r>
        <w:r w:rsidRPr="009A3F54" w:rsidDel="00D07881">
          <w:rPr>
            <w:i/>
            <w:iCs/>
            <w:rPrChange w:id="732" w:author="Roderic Page" w:date="2019-02-18T17:24:00Z">
              <w:rPr>
                <w:i/>
                <w:iCs/>
              </w:rPr>
            </w:rPrChange>
          </w:rPr>
          <w:delText>PLoS ONE</w:delText>
        </w:r>
        <w:r w:rsidRPr="009A3F54" w:rsidDel="00D07881">
          <w:rPr>
            <w:rPrChange w:id="733" w:author="Roderic Page" w:date="2019-02-18T17:24:00Z">
              <w:rPr/>
            </w:rPrChange>
          </w:rPr>
          <w:delText xml:space="preserve"> 7:e29715. DOI: 10.1371/journal.pone.0029715.</w:delText>
        </w:r>
      </w:del>
    </w:p>
    <w:p w14:paraId="1D09244A" w14:textId="77777777" w:rsidR="009A3F54" w:rsidRPr="009A3F54" w:rsidRDefault="009A3F54" w:rsidP="009A3F54">
      <w:pPr>
        <w:pStyle w:val="Bibliography"/>
        <w:rPr>
          <w:ins w:id="734" w:author="Roderic Page" w:date="2019-02-18T17:24:00Z"/>
          <w:rFonts w:eastAsia="Times New Roman"/>
          <w:rPrChange w:id="735" w:author="Roderic Page" w:date="2019-02-18T17:24:00Z">
            <w:rPr>
              <w:ins w:id="736" w:author="Roderic Page" w:date="2019-02-18T17:24:00Z"/>
              <w:rFonts w:eastAsia="Times New Roman"/>
            </w:rPr>
          </w:rPrChange>
        </w:rPr>
        <w:pPrChange w:id="737" w:author="Roderic Page" w:date="2019-02-18T17:24:00Z">
          <w:pPr>
            <w:widowControl w:val="0"/>
            <w:autoSpaceDE w:val="0"/>
            <w:autoSpaceDN w:val="0"/>
            <w:adjustRightInd w:val="0"/>
          </w:pPr>
        </w:pPrChange>
      </w:pPr>
      <w:proofErr w:type="spellStart"/>
      <w:ins w:id="738" w:author="Roderic Page" w:date="2019-02-18T17:24:00Z">
        <w:r w:rsidRPr="009A3F54">
          <w:rPr>
            <w:rFonts w:eastAsia="Times New Roman"/>
            <w:rPrChange w:id="739" w:author="Roderic Page" w:date="2019-02-18T17:24:00Z">
              <w:rPr>
                <w:rFonts w:eastAsia="Times New Roman"/>
              </w:rPr>
            </w:rPrChange>
          </w:rPr>
          <w:t>Bebber</w:t>
        </w:r>
        <w:proofErr w:type="spellEnd"/>
        <w:r w:rsidRPr="009A3F54">
          <w:rPr>
            <w:rFonts w:eastAsia="Times New Roman"/>
            <w:rPrChange w:id="740" w:author="Roderic Page" w:date="2019-02-18T17:24:00Z">
              <w:rPr>
                <w:rFonts w:eastAsia="Times New Roman"/>
              </w:rPr>
            </w:rPrChange>
          </w:rPr>
          <w:t xml:space="preserve"> DP, Wood JRI, Barker C, Scotland RW. 2013. Author inflation masks global capacity for species discovery in flowering plants. </w:t>
        </w:r>
        <w:r w:rsidRPr="009A3F54">
          <w:rPr>
            <w:rFonts w:eastAsia="Times New Roman"/>
            <w:i/>
            <w:iCs/>
            <w:rPrChange w:id="741" w:author="Roderic Page" w:date="2019-02-18T17:24:00Z">
              <w:rPr>
                <w:rFonts w:eastAsia="Times New Roman"/>
                <w:i/>
                <w:iCs/>
              </w:rPr>
            </w:rPrChange>
          </w:rPr>
          <w:t xml:space="preserve">New </w:t>
        </w:r>
        <w:proofErr w:type="spellStart"/>
        <w:r w:rsidRPr="009A3F54">
          <w:rPr>
            <w:rFonts w:eastAsia="Times New Roman"/>
            <w:i/>
            <w:iCs/>
            <w:rPrChange w:id="742" w:author="Roderic Page" w:date="2019-02-18T17:24:00Z">
              <w:rPr>
                <w:rFonts w:eastAsia="Times New Roman"/>
                <w:i/>
                <w:iCs/>
              </w:rPr>
            </w:rPrChange>
          </w:rPr>
          <w:t>Phytologist</w:t>
        </w:r>
        <w:proofErr w:type="spellEnd"/>
        <w:r w:rsidRPr="009A3F54">
          <w:rPr>
            <w:rFonts w:eastAsia="Times New Roman"/>
            <w:rPrChange w:id="743" w:author="Roderic Page" w:date="2019-02-18T17:24:00Z">
              <w:rPr>
                <w:rFonts w:eastAsia="Times New Roman"/>
              </w:rPr>
            </w:rPrChange>
          </w:rPr>
          <w:t xml:space="preserve"> 201:700–706. DOI: 10.1111/nph.12522.</w:t>
        </w:r>
      </w:ins>
    </w:p>
    <w:p w14:paraId="02C1EF99" w14:textId="77777777" w:rsidR="009A3F54" w:rsidRPr="009A3F54" w:rsidRDefault="009A3F54" w:rsidP="009A3F54">
      <w:pPr>
        <w:pStyle w:val="Bibliography"/>
        <w:rPr>
          <w:ins w:id="744" w:author="Roderic Page" w:date="2019-02-18T17:24:00Z"/>
          <w:rFonts w:eastAsia="Times New Roman"/>
          <w:rPrChange w:id="745" w:author="Roderic Page" w:date="2019-02-18T17:24:00Z">
            <w:rPr>
              <w:ins w:id="746" w:author="Roderic Page" w:date="2019-02-18T17:24:00Z"/>
              <w:rFonts w:eastAsia="Times New Roman"/>
            </w:rPr>
          </w:rPrChange>
        </w:rPr>
        <w:pPrChange w:id="747" w:author="Roderic Page" w:date="2019-02-18T17:24:00Z">
          <w:pPr>
            <w:widowControl w:val="0"/>
            <w:autoSpaceDE w:val="0"/>
            <w:autoSpaceDN w:val="0"/>
            <w:adjustRightInd w:val="0"/>
          </w:pPr>
        </w:pPrChange>
      </w:pPr>
      <w:ins w:id="748" w:author="Roderic Page" w:date="2019-02-18T17:24:00Z">
        <w:r w:rsidRPr="009A3F54">
          <w:rPr>
            <w:rFonts w:eastAsia="Times New Roman"/>
            <w:rPrChange w:id="749" w:author="Roderic Page" w:date="2019-02-18T17:24:00Z">
              <w:rPr>
                <w:rFonts w:eastAsia="Times New Roman"/>
              </w:rPr>
            </w:rPrChange>
          </w:rPr>
          <w:t xml:space="preserve">Biodiversity Literature Repository. </w:t>
        </w:r>
        <w:r w:rsidRPr="009A3F54">
          <w:rPr>
            <w:rFonts w:eastAsia="Times New Roman"/>
            <w:i/>
            <w:iCs/>
            <w:rPrChange w:id="750" w:author="Roderic Page" w:date="2019-02-18T17:24:00Z">
              <w:rPr>
                <w:rFonts w:eastAsia="Times New Roman"/>
                <w:i/>
                <w:iCs/>
              </w:rPr>
            </w:rPrChange>
          </w:rPr>
          <w:t>Available at</w:t>
        </w:r>
        <w:r w:rsidRPr="009A3F54">
          <w:rPr>
            <w:rFonts w:eastAsia="Times New Roman"/>
            <w:rPrChange w:id="751" w:author="Roderic Page" w:date="2019-02-18T17:24:00Z">
              <w:rPr>
                <w:rFonts w:eastAsia="Times New Roman"/>
              </w:rPr>
            </w:rPrChange>
          </w:rPr>
          <w:t xml:space="preserve"> </w:t>
        </w:r>
        <w:r w:rsidRPr="009A3F54">
          <w:rPr>
            <w:rFonts w:eastAsia="Times New Roman"/>
            <w:i/>
            <w:iCs/>
            <w:rPrChange w:id="752" w:author="Roderic Page" w:date="2019-02-18T17:24:00Z">
              <w:rPr>
                <w:rFonts w:eastAsia="Times New Roman"/>
                <w:i/>
                <w:iCs/>
              </w:rPr>
            </w:rPrChange>
          </w:rPr>
          <w:t>http://plazi.org/resources/bibliography-of-life-bol/biodiversity-literature-repository-blr/</w:t>
        </w:r>
        <w:r w:rsidRPr="009A3F54">
          <w:rPr>
            <w:rFonts w:eastAsia="Times New Roman"/>
            <w:rPrChange w:id="753" w:author="Roderic Page" w:date="2019-02-18T17:24:00Z">
              <w:rPr>
                <w:rFonts w:eastAsia="Times New Roman"/>
              </w:rPr>
            </w:rPrChange>
          </w:rPr>
          <w:t xml:space="preserve"> (accessed November 28, 2018).</w:t>
        </w:r>
      </w:ins>
    </w:p>
    <w:p w14:paraId="65116359" w14:textId="77777777" w:rsidR="009A3F54" w:rsidRPr="009A3F54" w:rsidRDefault="009A3F54" w:rsidP="009A3F54">
      <w:pPr>
        <w:pStyle w:val="Bibliography"/>
        <w:rPr>
          <w:ins w:id="754" w:author="Roderic Page" w:date="2019-02-18T17:24:00Z"/>
          <w:rFonts w:eastAsia="Times New Roman"/>
          <w:rPrChange w:id="755" w:author="Roderic Page" w:date="2019-02-18T17:24:00Z">
            <w:rPr>
              <w:ins w:id="756" w:author="Roderic Page" w:date="2019-02-18T17:24:00Z"/>
              <w:rFonts w:eastAsia="Times New Roman"/>
            </w:rPr>
          </w:rPrChange>
        </w:rPr>
        <w:pPrChange w:id="757" w:author="Roderic Page" w:date="2019-02-18T17:24:00Z">
          <w:pPr>
            <w:widowControl w:val="0"/>
            <w:autoSpaceDE w:val="0"/>
            <w:autoSpaceDN w:val="0"/>
            <w:adjustRightInd w:val="0"/>
          </w:pPr>
        </w:pPrChange>
      </w:pPr>
      <w:ins w:id="758" w:author="Roderic Page" w:date="2019-02-18T17:24:00Z">
        <w:r w:rsidRPr="009A3F54">
          <w:rPr>
            <w:rFonts w:eastAsia="Times New Roman"/>
            <w:rPrChange w:id="759" w:author="Roderic Page" w:date="2019-02-18T17:24:00Z">
              <w:rPr>
                <w:rFonts w:eastAsia="Times New Roman"/>
              </w:rPr>
            </w:rPrChange>
          </w:rPr>
          <w:t xml:space="preserve">Bohannon J. 2017. Vast set of public CVs reveals the world’s most migratory scientists. </w:t>
        </w:r>
        <w:r w:rsidRPr="009A3F54">
          <w:rPr>
            <w:rFonts w:eastAsia="Times New Roman"/>
            <w:i/>
            <w:iCs/>
            <w:rPrChange w:id="760" w:author="Roderic Page" w:date="2019-02-18T17:24:00Z">
              <w:rPr>
                <w:rFonts w:eastAsia="Times New Roman"/>
                <w:i/>
                <w:iCs/>
              </w:rPr>
            </w:rPrChange>
          </w:rPr>
          <w:t>Science</w:t>
        </w:r>
        <w:r w:rsidRPr="009A3F54">
          <w:rPr>
            <w:rFonts w:eastAsia="Times New Roman"/>
            <w:rPrChange w:id="761" w:author="Roderic Page" w:date="2019-02-18T17:24:00Z">
              <w:rPr>
                <w:rFonts w:eastAsia="Times New Roman"/>
              </w:rPr>
            </w:rPrChange>
          </w:rPr>
          <w:t>. DOI: 10.1126/</w:t>
        </w:r>
        <w:proofErr w:type="gramStart"/>
        <w:r w:rsidRPr="009A3F54">
          <w:rPr>
            <w:rFonts w:eastAsia="Times New Roman"/>
            <w:rPrChange w:id="762" w:author="Roderic Page" w:date="2019-02-18T17:24:00Z">
              <w:rPr>
                <w:rFonts w:eastAsia="Times New Roman"/>
              </w:rPr>
            </w:rPrChange>
          </w:rPr>
          <w:t>science.aal</w:t>
        </w:r>
        <w:proofErr w:type="gramEnd"/>
        <w:r w:rsidRPr="009A3F54">
          <w:rPr>
            <w:rFonts w:eastAsia="Times New Roman"/>
            <w:rPrChange w:id="763" w:author="Roderic Page" w:date="2019-02-18T17:24:00Z">
              <w:rPr>
                <w:rFonts w:eastAsia="Times New Roman"/>
              </w:rPr>
            </w:rPrChange>
          </w:rPr>
          <w:t>1189.</w:t>
        </w:r>
      </w:ins>
    </w:p>
    <w:p w14:paraId="671D31F6" w14:textId="77777777" w:rsidR="009A3F54" w:rsidRPr="009A3F54" w:rsidRDefault="009A3F54" w:rsidP="009A3F54">
      <w:pPr>
        <w:pStyle w:val="Bibliography"/>
        <w:rPr>
          <w:ins w:id="764" w:author="Roderic Page" w:date="2019-02-18T17:24:00Z"/>
          <w:rFonts w:eastAsia="Times New Roman"/>
          <w:rPrChange w:id="765" w:author="Roderic Page" w:date="2019-02-18T17:24:00Z">
            <w:rPr>
              <w:ins w:id="766" w:author="Roderic Page" w:date="2019-02-18T17:24:00Z"/>
              <w:rFonts w:eastAsia="Times New Roman"/>
            </w:rPr>
          </w:rPrChange>
        </w:rPr>
        <w:pPrChange w:id="767" w:author="Roderic Page" w:date="2019-02-18T17:24:00Z">
          <w:pPr>
            <w:widowControl w:val="0"/>
            <w:autoSpaceDE w:val="0"/>
            <w:autoSpaceDN w:val="0"/>
            <w:adjustRightInd w:val="0"/>
          </w:pPr>
        </w:pPrChange>
      </w:pPr>
      <w:proofErr w:type="spellStart"/>
      <w:ins w:id="768" w:author="Roderic Page" w:date="2019-02-18T17:24:00Z">
        <w:r w:rsidRPr="009A3F54">
          <w:rPr>
            <w:rFonts w:eastAsia="Times New Roman"/>
            <w:rPrChange w:id="769" w:author="Roderic Page" w:date="2019-02-18T17:24:00Z">
              <w:rPr>
                <w:rFonts w:eastAsia="Times New Roman"/>
              </w:rPr>
            </w:rPrChange>
          </w:rPr>
          <w:t>Bollacker</w:t>
        </w:r>
        <w:proofErr w:type="spellEnd"/>
        <w:r w:rsidRPr="009A3F54">
          <w:rPr>
            <w:rFonts w:eastAsia="Times New Roman"/>
            <w:rPrChange w:id="770" w:author="Roderic Page" w:date="2019-02-18T17:24:00Z">
              <w:rPr>
                <w:rFonts w:eastAsia="Times New Roman"/>
              </w:rPr>
            </w:rPrChange>
          </w:rPr>
          <w:t xml:space="preserve"> K, Evans C, </w:t>
        </w:r>
        <w:proofErr w:type="spellStart"/>
        <w:r w:rsidRPr="009A3F54">
          <w:rPr>
            <w:rFonts w:eastAsia="Times New Roman"/>
            <w:rPrChange w:id="771" w:author="Roderic Page" w:date="2019-02-18T17:24:00Z">
              <w:rPr>
                <w:rFonts w:eastAsia="Times New Roman"/>
              </w:rPr>
            </w:rPrChange>
          </w:rPr>
          <w:t>Paritosh</w:t>
        </w:r>
        <w:proofErr w:type="spellEnd"/>
        <w:r w:rsidRPr="009A3F54">
          <w:rPr>
            <w:rFonts w:eastAsia="Times New Roman"/>
            <w:rPrChange w:id="772" w:author="Roderic Page" w:date="2019-02-18T17:24:00Z">
              <w:rPr>
                <w:rFonts w:eastAsia="Times New Roman"/>
              </w:rPr>
            </w:rPrChange>
          </w:rPr>
          <w:t xml:space="preserve"> P, </w:t>
        </w:r>
        <w:proofErr w:type="spellStart"/>
        <w:r w:rsidRPr="009A3F54">
          <w:rPr>
            <w:rFonts w:eastAsia="Times New Roman"/>
            <w:rPrChange w:id="773" w:author="Roderic Page" w:date="2019-02-18T17:24:00Z">
              <w:rPr>
                <w:rFonts w:eastAsia="Times New Roman"/>
              </w:rPr>
            </w:rPrChange>
          </w:rPr>
          <w:t>Sturge</w:t>
        </w:r>
        <w:proofErr w:type="spellEnd"/>
        <w:r w:rsidRPr="009A3F54">
          <w:rPr>
            <w:rFonts w:eastAsia="Times New Roman"/>
            <w:rPrChange w:id="774" w:author="Roderic Page" w:date="2019-02-18T17:24:00Z">
              <w:rPr>
                <w:rFonts w:eastAsia="Times New Roman"/>
              </w:rPr>
            </w:rPrChange>
          </w:rPr>
          <w:t xml:space="preserve"> T, Taylor J. 2008. Freebase: A Collaboratively Created Graph Database for Structuring Human Knowledge. In: </w:t>
        </w:r>
        <w:r w:rsidRPr="009A3F54">
          <w:rPr>
            <w:rFonts w:eastAsia="Times New Roman"/>
            <w:i/>
            <w:iCs/>
            <w:rPrChange w:id="775" w:author="Roderic Page" w:date="2019-02-18T17:24:00Z">
              <w:rPr>
                <w:rFonts w:eastAsia="Times New Roman"/>
                <w:i/>
                <w:iCs/>
              </w:rPr>
            </w:rPrChange>
          </w:rPr>
          <w:t>Proceedings of the 2008 ACM SIGMOD International Conference on Management of Data</w:t>
        </w:r>
        <w:r w:rsidRPr="009A3F54">
          <w:rPr>
            <w:rFonts w:eastAsia="Times New Roman"/>
            <w:rPrChange w:id="776" w:author="Roderic Page" w:date="2019-02-18T17:24:00Z">
              <w:rPr>
                <w:rFonts w:eastAsia="Times New Roman"/>
              </w:rPr>
            </w:rPrChange>
          </w:rPr>
          <w:t>. SIGMOD ’08. New York, NY, USA: ACM, 1247–1250. DOI: 10.1145/1376616.1376746.</w:t>
        </w:r>
      </w:ins>
    </w:p>
    <w:p w14:paraId="66129909" w14:textId="77777777" w:rsidR="009A3F54" w:rsidRPr="009A3F54" w:rsidRDefault="009A3F54" w:rsidP="009A3F54">
      <w:pPr>
        <w:pStyle w:val="Bibliography"/>
        <w:rPr>
          <w:ins w:id="777" w:author="Roderic Page" w:date="2019-02-18T17:24:00Z"/>
          <w:rFonts w:eastAsia="Times New Roman"/>
          <w:rPrChange w:id="778" w:author="Roderic Page" w:date="2019-02-18T17:24:00Z">
            <w:rPr>
              <w:ins w:id="779" w:author="Roderic Page" w:date="2019-02-18T17:24:00Z"/>
              <w:rFonts w:eastAsia="Times New Roman"/>
            </w:rPr>
          </w:rPrChange>
        </w:rPr>
        <w:pPrChange w:id="780" w:author="Roderic Page" w:date="2019-02-18T17:24:00Z">
          <w:pPr>
            <w:widowControl w:val="0"/>
            <w:autoSpaceDE w:val="0"/>
            <w:autoSpaceDN w:val="0"/>
            <w:adjustRightInd w:val="0"/>
          </w:pPr>
        </w:pPrChange>
      </w:pPr>
      <w:ins w:id="781" w:author="Roderic Page" w:date="2019-02-18T17:24:00Z">
        <w:r w:rsidRPr="009A3F54">
          <w:rPr>
            <w:rFonts w:eastAsia="Times New Roman"/>
            <w:rPrChange w:id="782" w:author="Roderic Page" w:date="2019-02-18T17:24:00Z">
              <w:rPr>
                <w:rFonts w:eastAsia="Times New Roman"/>
              </w:rPr>
            </w:rPrChange>
          </w:rPr>
          <w:t xml:space="preserve">Costello MJ, Wilson S, Houlding B. 2013. More Taxonomists Describing Significantly Fewer Species per Unit Effort May Indicate That Most Species Have Been Discovered. </w:t>
        </w:r>
        <w:r w:rsidRPr="009A3F54">
          <w:rPr>
            <w:rFonts w:eastAsia="Times New Roman"/>
            <w:i/>
            <w:iCs/>
            <w:rPrChange w:id="783" w:author="Roderic Page" w:date="2019-02-18T17:24:00Z">
              <w:rPr>
                <w:rFonts w:eastAsia="Times New Roman"/>
                <w:i/>
                <w:iCs/>
              </w:rPr>
            </w:rPrChange>
          </w:rPr>
          <w:t>Systematic Biology</w:t>
        </w:r>
        <w:r w:rsidRPr="009A3F54">
          <w:rPr>
            <w:rFonts w:eastAsia="Times New Roman"/>
            <w:rPrChange w:id="784" w:author="Roderic Page" w:date="2019-02-18T17:24:00Z">
              <w:rPr>
                <w:rFonts w:eastAsia="Times New Roman"/>
              </w:rPr>
            </w:rPrChange>
          </w:rPr>
          <w:t xml:space="preserve"> 62:616–624. DOI: 10.1093/</w:t>
        </w:r>
        <w:proofErr w:type="spellStart"/>
        <w:r w:rsidRPr="009A3F54">
          <w:rPr>
            <w:rFonts w:eastAsia="Times New Roman"/>
            <w:rPrChange w:id="785" w:author="Roderic Page" w:date="2019-02-18T17:24:00Z">
              <w:rPr>
                <w:rFonts w:eastAsia="Times New Roman"/>
              </w:rPr>
            </w:rPrChange>
          </w:rPr>
          <w:t>sysbio</w:t>
        </w:r>
        <w:proofErr w:type="spellEnd"/>
        <w:r w:rsidRPr="009A3F54">
          <w:rPr>
            <w:rFonts w:eastAsia="Times New Roman"/>
            <w:rPrChange w:id="786" w:author="Roderic Page" w:date="2019-02-18T17:24:00Z">
              <w:rPr>
                <w:rFonts w:eastAsia="Times New Roman"/>
              </w:rPr>
            </w:rPrChange>
          </w:rPr>
          <w:t>/syt024.</w:t>
        </w:r>
      </w:ins>
    </w:p>
    <w:p w14:paraId="7285D2F8" w14:textId="77777777" w:rsidR="009A3F54" w:rsidRPr="009A3F54" w:rsidRDefault="009A3F54" w:rsidP="009A3F54">
      <w:pPr>
        <w:pStyle w:val="Bibliography"/>
        <w:rPr>
          <w:ins w:id="787" w:author="Roderic Page" w:date="2019-02-18T17:24:00Z"/>
          <w:rFonts w:eastAsia="Times New Roman"/>
          <w:rPrChange w:id="788" w:author="Roderic Page" w:date="2019-02-18T17:24:00Z">
            <w:rPr>
              <w:ins w:id="789" w:author="Roderic Page" w:date="2019-02-18T17:24:00Z"/>
              <w:rFonts w:eastAsia="Times New Roman"/>
            </w:rPr>
          </w:rPrChange>
        </w:rPr>
        <w:pPrChange w:id="790" w:author="Roderic Page" w:date="2019-02-18T17:24:00Z">
          <w:pPr>
            <w:widowControl w:val="0"/>
            <w:autoSpaceDE w:val="0"/>
            <w:autoSpaceDN w:val="0"/>
            <w:adjustRightInd w:val="0"/>
          </w:pPr>
        </w:pPrChange>
      </w:pPr>
      <w:ins w:id="791" w:author="Roderic Page" w:date="2019-02-18T17:24:00Z">
        <w:r w:rsidRPr="009A3F54">
          <w:rPr>
            <w:rFonts w:eastAsia="Times New Roman"/>
            <w:rPrChange w:id="792" w:author="Roderic Page" w:date="2019-02-18T17:24:00Z">
              <w:rPr>
                <w:rFonts w:eastAsia="Times New Roman"/>
              </w:rPr>
            </w:rPrChange>
          </w:rPr>
          <w:t xml:space="preserve">Douglas R. </w:t>
        </w:r>
        <w:proofErr w:type="spellStart"/>
        <w:r w:rsidRPr="009A3F54">
          <w:rPr>
            <w:rFonts w:eastAsia="Times New Roman"/>
            <w:rPrChange w:id="793" w:author="Roderic Page" w:date="2019-02-18T17:24:00Z">
              <w:rPr>
                <w:rFonts w:eastAsia="Times New Roman"/>
              </w:rPr>
            </w:rPrChange>
          </w:rPr>
          <w:t>Dechow</w:t>
        </w:r>
        <w:proofErr w:type="spellEnd"/>
        <w:r w:rsidRPr="009A3F54">
          <w:rPr>
            <w:rFonts w:eastAsia="Times New Roman"/>
            <w:rPrChange w:id="794" w:author="Roderic Page" w:date="2019-02-18T17:24:00Z">
              <w:rPr>
                <w:rFonts w:eastAsia="Times New Roman"/>
              </w:rPr>
            </w:rPrChange>
          </w:rPr>
          <w:t xml:space="preserve">, Daniele C. </w:t>
        </w:r>
        <w:proofErr w:type="spellStart"/>
        <w:r w:rsidRPr="009A3F54">
          <w:rPr>
            <w:rFonts w:eastAsia="Times New Roman"/>
            <w:rPrChange w:id="795" w:author="Roderic Page" w:date="2019-02-18T17:24:00Z">
              <w:rPr>
                <w:rFonts w:eastAsia="Times New Roman"/>
              </w:rPr>
            </w:rPrChange>
          </w:rPr>
          <w:t>Struppa</w:t>
        </w:r>
        <w:proofErr w:type="spellEnd"/>
        <w:r w:rsidRPr="009A3F54">
          <w:rPr>
            <w:rFonts w:eastAsia="Times New Roman"/>
            <w:rPrChange w:id="796" w:author="Roderic Page" w:date="2019-02-18T17:24:00Z">
              <w:rPr>
                <w:rFonts w:eastAsia="Times New Roman"/>
              </w:rPr>
            </w:rPrChange>
          </w:rPr>
          <w:t xml:space="preserve"> (eds.). 2015. </w:t>
        </w:r>
        <w:proofErr w:type="spellStart"/>
        <w:r w:rsidRPr="009A3F54">
          <w:rPr>
            <w:rFonts w:eastAsia="Times New Roman"/>
            <w:rPrChange w:id="797" w:author="Roderic Page" w:date="2019-02-18T17:24:00Z">
              <w:rPr>
                <w:rFonts w:eastAsia="Times New Roman"/>
              </w:rPr>
            </w:rPrChange>
          </w:rPr>
          <w:t>Intertwingled</w:t>
        </w:r>
        <w:proofErr w:type="spellEnd"/>
        <w:r w:rsidRPr="009A3F54">
          <w:rPr>
            <w:rFonts w:eastAsia="Times New Roman"/>
            <w:rPrChange w:id="798" w:author="Roderic Page" w:date="2019-02-18T17:24:00Z">
              <w:rPr>
                <w:rFonts w:eastAsia="Times New Roman"/>
              </w:rPr>
            </w:rPrChange>
          </w:rPr>
          <w:t xml:space="preserve">: The work and influence of Ted Nelson. </w:t>
        </w:r>
        <w:r w:rsidRPr="009A3F54">
          <w:rPr>
            <w:rFonts w:eastAsia="Times New Roman"/>
            <w:i/>
            <w:iCs/>
            <w:rPrChange w:id="799" w:author="Roderic Page" w:date="2019-02-18T17:24:00Z">
              <w:rPr>
                <w:rFonts w:eastAsia="Times New Roman"/>
                <w:i/>
                <w:iCs/>
              </w:rPr>
            </w:rPrChange>
          </w:rPr>
          <w:t>History of Computing</w:t>
        </w:r>
        <w:r w:rsidRPr="009A3F54">
          <w:rPr>
            <w:rFonts w:eastAsia="Times New Roman"/>
            <w:rPrChange w:id="800" w:author="Roderic Page" w:date="2019-02-18T17:24:00Z">
              <w:rPr>
                <w:rFonts w:eastAsia="Times New Roman"/>
              </w:rPr>
            </w:rPrChange>
          </w:rPr>
          <w:t>. DOI: 10.1007/978-3-319-16925-5.</w:t>
        </w:r>
      </w:ins>
    </w:p>
    <w:p w14:paraId="12FB7918" w14:textId="77777777" w:rsidR="009A3F54" w:rsidRPr="009A3F54" w:rsidRDefault="009A3F54" w:rsidP="009A3F54">
      <w:pPr>
        <w:pStyle w:val="Bibliography"/>
        <w:rPr>
          <w:ins w:id="801" w:author="Roderic Page" w:date="2019-02-18T17:24:00Z"/>
          <w:rFonts w:eastAsia="Times New Roman"/>
          <w:rPrChange w:id="802" w:author="Roderic Page" w:date="2019-02-18T17:24:00Z">
            <w:rPr>
              <w:ins w:id="803" w:author="Roderic Page" w:date="2019-02-18T17:24:00Z"/>
              <w:rFonts w:eastAsia="Times New Roman"/>
            </w:rPr>
          </w:rPrChange>
        </w:rPr>
        <w:pPrChange w:id="804" w:author="Roderic Page" w:date="2019-02-18T17:24:00Z">
          <w:pPr>
            <w:widowControl w:val="0"/>
            <w:autoSpaceDE w:val="0"/>
            <w:autoSpaceDN w:val="0"/>
            <w:adjustRightInd w:val="0"/>
          </w:pPr>
        </w:pPrChange>
      </w:pPr>
      <w:proofErr w:type="spellStart"/>
      <w:ins w:id="805" w:author="Roderic Page" w:date="2019-02-18T17:24:00Z">
        <w:r w:rsidRPr="009A3F54">
          <w:rPr>
            <w:rFonts w:eastAsia="Times New Roman"/>
            <w:rPrChange w:id="806" w:author="Roderic Page" w:date="2019-02-18T17:24:00Z">
              <w:rPr>
                <w:rFonts w:eastAsia="Times New Roman"/>
              </w:rPr>
            </w:rPrChange>
          </w:rPr>
          <w:t>Egloff</w:t>
        </w:r>
        <w:proofErr w:type="spellEnd"/>
        <w:r w:rsidRPr="009A3F54">
          <w:rPr>
            <w:rFonts w:eastAsia="Times New Roman"/>
            <w:rPrChange w:id="807" w:author="Roderic Page" w:date="2019-02-18T17:24:00Z">
              <w:rPr>
                <w:rFonts w:eastAsia="Times New Roman"/>
              </w:rPr>
            </w:rPrChange>
          </w:rPr>
          <w:t xml:space="preserve"> W, </w:t>
        </w:r>
        <w:proofErr w:type="spellStart"/>
        <w:r w:rsidRPr="009A3F54">
          <w:rPr>
            <w:rFonts w:eastAsia="Times New Roman"/>
            <w:rPrChange w:id="808" w:author="Roderic Page" w:date="2019-02-18T17:24:00Z">
              <w:rPr>
                <w:rFonts w:eastAsia="Times New Roman"/>
              </w:rPr>
            </w:rPrChange>
          </w:rPr>
          <w:t>Agosti</w:t>
        </w:r>
        <w:proofErr w:type="spellEnd"/>
        <w:r w:rsidRPr="009A3F54">
          <w:rPr>
            <w:rFonts w:eastAsia="Times New Roman"/>
            <w:rPrChange w:id="809" w:author="Roderic Page" w:date="2019-02-18T17:24:00Z">
              <w:rPr>
                <w:rFonts w:eastAsia="Times New Roman"/>
              </w:rPr>
            </w:rPrChange>
          </w:rPr>
          <w:t xml:space="preserve"> D, </w:t>
        </w:r>
        <w:proofErr w:type="spellStart"/>
        <w:r w:rsidRPr="009A3F54">
          <w:rPr>
            <w:rFonts w:eastAsia="Times New Roman"/>
            <w:rPrChange w:id="810" w:author="Roderic Page" w:date="2019-02-18T17:24:00Z">
              <w:rPr>
                <w:rFonts w:eastAsia="Times New Roman"/>
              </w:rPr>
            </w:rPrChange>
          </w:rPr>
          <w:t>Kishor</w:t>
        </w:r>
        <w:proofErr w:type="spellEnd"/>
        <w:r w:rsidRPr="009A3F54">
          <w:rPr>
            <w:rFonts w:eastAsia="Times New Roman"/>
            <w:rPrChange w:id="811" w:author="Roderic Page" w:date="2019-02-18T17:24:00Z">
              <w:rPr>
                <w:rFonts w:eastAsia="Times New Roman"/>
              </w:rPr>
            </w:rPrChange>
          </w:rPr>
          <w:t xml:space="preserve"> P, Patterson D, Miller J. 2017. Copyright and the Use of Images as Biodiversity Data. </w:t>
        </w:r>
        <w:r w:rsidRPr="009A3F54">
          <w:rPr>
            <w:rFonts w:eastAsia="Times New Roman"/>
            <w:i/>
            <w:iCs/>
            <w:rPrChange w:id="812" w:author="Roderic Page" w:date="2019-02-18T17:24:00Z">
              <w:rPr>
                <w:rFonts w:eastAsia="Times New Roman"/>
                <w:i/>
                <w:iCs/>
              </w:rPr>
            </w:rPrChange>
          </w:rPr>
          <w:t>Research Ideas and Outcomes</w:t>
        </w:r>
        <w:r w:rsidRPr="009A3F54">
          <w:rPr>
            <w:rFonts w:eastAsia="Times New Roman"/>
            <w:rPrChange w:id="813" w:author="Roderic Page" w:date="2019-02-18T17:24:00Z">
              <w:rPr>
                <w:rFonts w:eastAsia="Times New Roman"/>
              </w:rPr>
            </w:rPrChange>
          </w:rPr>
          <w:t xml:space="preserve"> </w:t>
        </w:r>
        <w:proofErr w:type="gramStart"/>
        <w:r w:rsidRPr="009A3F54">
          <w:rPr>
            <w:rFonts w:eastAsia="Times New Roman"/>
            <w:rPrChange w:id="814" w:author="Roderic Page" w:date="2019-02-18T17:24:00Z">
              <w:rPr>
                <w:rFonts w:eastAsia="Times New Roman"/>
              </w:rPr>
            </w:rPrChange>
          </w:rPr>
          <w:t>3:e</w:t>
        </w:r>
        <w:proofErr w:type="gramEnd"/>
        <w:r w:rsidRPr="009A3F54">
          <w:rPr>
            <w:rFonts w:eastAsia="Times New Roman"/>
            <w:rPrChange w:id="815" w:author="Roderic Page" w:date="2019-02-18T17:24:00Z">
              <w:rPr>
                <w:rFonts w:eastAsia="Times New Roman"/>
              </w:rPr>
            </w:rPrChange>
          </w:rPr>
          <w:t>12502. DOI: 10.3897/rio.</w:t>
        </w:r>
        <w:proofErr w:type="gramStart"/>
        <w:r w:rsidRPr="009A3F54">
          <w:rPr>
            <w:rFonts w:eastAsia="Times New Roman"/>
            <w:rPrChange w:id="816" w:author="Roderic Page" w:date="2019-02-18T17:24:00Z">
              <w:rPr>
                <w:rFonts w:eastAsia="Times New Roman"/>
              </w:rPr>
            </w:rPrChange>
          </w:rPr>
          <w:t>3.e</w:t>
        </w:r>
        <w:proofErr w:type="gramEnd"/>
        <w:r w:rsidRPr="009A3F54">
          <w:rPr>
            <w:rFonts w:eastAsia="Times New Roman"/>
            <w:rPrChange w:id="817" w:author="Roderic Page" w:date="2019-02-18T17:24:00Z">
              <w:rPr>
                <w:rFonts w:eastAsia="Times New Roman"/>
              </w:rPr>
            </w:rPrChange>
          </w:rPr>
          <w:t>12502.</w:t>
        </w:r>
      </w:ins>
    </w:p>
    <w:p w14:paraId="54615114" w14:textId="77777777" w:rsidR="009A3F54" w:rsidRPr="009A3F54" w:rsidRDefault="009A3F54" w:rsidP="009A3F54">
      <w:pPr>
        <w:pStyle w:val="Bibliography"/>
        <w:rPr>
          <w:ins w:id="818" w:author="Roderic Page" w:date="2019-02-18T17:24:00Z"/>
          <w:rFonts w:eastAsia="Times New Roman"/>
          <w:rPrChange w:id="819" w:author="Roderic Page" w:date="2019-02-18T17:24:00Z">
            <w:rPr>
              <w:ins w:id="820" w:author="Roderic Page" w:date="2019-02-18T17:24:00Z"/>
              <w:rFonts w:eastAsia="Times New Roman"/>
            </w:rPr>
          </w:rPrChange>
        </w:rPr>
        <w:pPrChange w:id="821" w:author="Roderic Page" w:date="2019-02-18T17:24:00Z">
          <w:pPr>
            <w:widowControl w:val="0"/>
            <w:autoSpaceDE w:val="0"/>
            <w:autoSpaceDN w:val="0"/>
            <w:adjustRightInd w:val="0"/>
          </w:pPr>
        </w:pPrChange>
      </w:pPr>
      <w:ins w:id="822" w:author="Roderic Page" w:date="2019-02-18T17:24:00Z">
        <w:r w:rsidRPr="009A3F54">
          <w:rPr>
            <w:rFonts w:eastAsia="Times New Roman"/>
            <w:rPrChange w:id="823" w:author="Roderic Page" w:date="2019-02-18T17:24:00Z">
              <w:rPr>
                <w:rFonts w:eastAsia="Times New Roman"/>
              </w:rPr>
            </w:rPrChange>
          </w:rPr>
          <w:t xml:space="preserve">Fontaine B, </w:t>
        </w:r>
        <w:proofErr w:type="spellStart"/>
        <w:r w:rsidRPr="009A3F54">
          <w:rPr>
            <w:rFonts w:eastAsia="Times New Roman"/>
            <w:rPrChange w:id="824" w:author="Roderic Page" w:date="2019-02-18T17:24:00Z">
              <w:rPr>
                <w:rFonts w:eastAsia="Times New Roman"/>
              </w:rPr>
            </w:rPrChange>
          </w:rPr>
          <w:t>Perrard</w:t>
        </w:r>
        <w:proofErr w:type="spellEnd"/>
        <w:r w:rsidRPr="009A3F54">
          <w:rPr>
            <w:rFonts w:eastAsia="Times New Roman"/>
            <w:rPrChange w:id="825" w:author="Roderic Page" w:date="2019-02-18T17:24:00Z">
              <w:rPr>
                <w:rFonts w:eastAsia="Times New Roman"/>
              </w:rPr>
            </w:rPrChange>
          </w:rPr>
          <w:t xml:space="preserve"> A, </w:t>
        </w:r>
        <w:proofErr w:type="spellStart"/>
        <w:r w:rsidRPr="009A3F54">
          <w:rPr>
            <w:rFonts w:eastAsia="Times New Roman"/>
            <w:rPrChange w:id="826" w:author="Roderic Page" w:date="2019-02-18T17:24:00Z">
              <w:rPr>
                <w:rFonts w:eastAsia="Times New Roman"/>
              </w:rPr>
            </w:rPrChange>
          </w:rPr>
          <w:t>Bouchet</w:t>
        </w:r>
        <w:proofErr w:type="spellEnd"/>
        <w:r w:rsidRPr="009A3F54">
          <w:rPr>
            <w:rFonts w:eastAsia="Times New Roman"/>
            <w:rPrChange w:id="827" w:author="Roderic Page" w:date="2019-02-18T17:24:00Z">
              <w:rPr>
                <w:rFonts w:eastAsia="Times New Roman"/>
              </w:rPr>
            </w:rPrChange>
          </w:rPr>
          <w:t xml:space="preserve"> P. 2012. 21 years of shelf life between discovery and description of new species. </w:t>
        </w:r>
        <w:r w:rsidRPr="009A3F54">
          <w:rPr>
            <w:rFonts w:eastAsia="Times New Roman"/>
            <w:i/>
            <w:iCs/>
            <w:rPrChange w:id="828" w:author="Roderic Page" w:date="2019-02-18T17:24:00Z">
              <w:rPr>
                <w:rFonts w:eastAsia="Times New Roman"/>
                <w:i/>
                <w:iCs/>
              </w:rPr>
            </w:rPrChange>
          </w:rPr>
          <w:t>Current Biology</w:t>
        </w:r>
        <w:r w:rsidRPr="009A3F54">
          <w:rPr>
            <w:rFonts w:eastAsia="Times New Roman"/>
            <w:rPrChange w:id="829" w:author="Roderic Page" w:date="2019-02-18T17:24:00Z">
              <w:rPr>
                <w:rFonts w:eastAsia="Times New Roman"/>
              </w:rPr>
            </w:rPrChange>
          </w:rPr>
          <w:t xml:space="preserve"> </w:t>
        </w:r>
        <w:proofErr w:type="gramStart"/>
        <w:r w:rsidRPr="009A3F54">
          <w:rPr>
            <w:rFonts w:eastAsia="Times New Roman"/>
            <w:rPrChange w:id="830" w:author="Roderic Page" w:date="2019-02-18T17:24:00Z">
              <w:rPr>
                <w:rFonts w:eastAsia="Times New Roman"/>
              </w:rPr>
            </w:rPrChange>
          </w:rPr>
          <w:t>22:R</w:t>
        </w:r>
        <w:proofErr w:type="gramEnd"/>
        <w:r w:rsidRPr="009A3F54">
          <w:rPr>
            <w:rFonts w:eastAsia="Times New Roman"/>
            <w:rPrChange w:id="831" w:author="Roderic Page" w:date="2019-02-18T17:24:00Z">
              <w:rPr>
                <w:rFonts w:eastAsia="Times New Roman"/>
              </w:rPr>
            </w:rPrChange>
          </w:rPr>
          <w:t>943–R944. DOI: 10.1016/j.cub.2012.10.029.</w:t>
        </w:r>
      </w:ins>
    </w:p>
    <w:p w14:paraId="3470516B" w14:textId="77777777" w:rsidR="009A3F54" w:rsidRPr="009A3F54" w:rsidRDefault="009A3F54" w:rsidP="009A3F54">
      <w:pPr>
        <w:pStyle w:val="Bibliography"/>
        <w:rPr>
          <w:ins w:id="832" w:author="Roderic Page" w:date="2019-02-18T17:24:00Z"/>
          <w:rFonts w:eastAsia="Times New Roman"/>
          <w:rPrChange w:id="833" w:author="Roderic Page" w:date="2019-02-18T17:24:00Z">
            <w:rPr>
              <w:ins w:id="834" w:author="Roderic Page" w:date="2019-02-18T17:24:00Z"/>
              <w:rFonts w:eastAsia="Times New Roman"/>
            </w:rPr>
          </w:rPrChange>
        </w:rPr>
        <w:pPrChange w:id="835" w:author="Roderic Page" w:date="2019-02-18T17:24:00Z">
          <w:pPr>
            <w:widowControl w:val="0"/>
            <w:autoSpaceDE w:val="0"/>
            <w:autoSpaceDN w:val="0"/>
            <w:adjustRightInd w:val="0"/>
          </w:pPr>
        </w:pPrChange>
      </w:pPr>
      <w:ins w:id="836" w:author="Roderic Page" w:date="2019-02-18T17:24:00Z">
        <w:r w:rsidRPr="009A3F54">
          <w:rPr>
            <w:rFonts w:eastAsia="Times New Roman"/>
            <w:rPrChange w:id="837" w:author="Roderic Page" w:date="2019-02-18T17:24:00Z">
              <w:rPr>
                <w:rFonts w:eastAsia="Times New Roman"/>
              </w:rPr>
            </w:rPrChange>
          </w:rPr>
          <w:t xml:space="preserve">Franz NM, Sterner BW. 2018. To increase trust, change the social design behind aggregated biodiversity data. </w:t>
        </w:r>
        <w:r w:rsidRPr="009A3F54">
          <w:rPr>
            <w:rFonts w:eastAsia="Times New Roman"/>
            <w:i/>
            <w:iCs/>
            <w:rPrChange w:id="838" w:author="Roderic Page" w:date="2019-02-18T17:24:00Z">
              <w:rPr>
                <w:rFonts w:eastAsia="Times New Roman"/>
                <w:i/>
                <w:iCs/>
              </w:rPr>
            </w:rPrChange>
          </w:rPr>
          <w:t>Database</w:t>
        </w:r>
        <w:r w:rsidRPr="009A3F54">
          <w:rPr>
            <w:rFonts w:eastAsia="Times New Roman"/>
            <w:rPrChange w:id="839" w:author="Roderic Page" w:date="2019-02-18T17:24:00Z">
              <w:rPr>
                <w:rFonts w:eastAsia="Times New Roman"/>
              </w:rPr>
            </w:rPrChange>
          </w:rPr>
          <w:t xml:space="preserve"> 2018. DOI: 10.1093/database/bax100.</w:t>
        </w:r>
      </w:ins>
    </w:p>
    <w:p w14:paraId="53F057F4" w14:textId="77777777" w:rsidR="009A3F54" w:rsidRPr="009A3F54" w:rsidRDefault="009A3F54" w:rsidP="009A3F54">
      <w:pPr>
        <w:pStyle w:val="Bibliography"/>
        <w:rPr>
          <w:ins w:id="840" w:author="Roderic Page" w:date="2019-02-18T17:24:00Z"/>
          <w:rFonts w:eastAsia="Times New Roman"/>
          <w:rPrChange w:id="841" w:author="Roderic Page" w:date="2019-02-18T17:24:00Z">
            <w:rPr>
              <w:ins w:id="842" w:author="Roderic Page" w:date="2019-02-18T17:24:00Z"/>
              <w:rFonts w:eastAsia="Times New Roman"/>
            </w:rPr>
          </w:rPrChange>
        </w:rPr>
        <w:pPrChange w:id="843" w:author="Roderic Page" w:date="2019-02-18T17:24:00Z">
          <w:pPr>
            <w:widowControl w:val="0"/>
            <w:autoSpaceDE w:val="0"/>
            <w:autoSpaceDN w:val="0"/>
            <w:adjustRightInd w:val="0"/>
          </w:pPr>
        </w:pPrChange>
      </w:pPr>
      <w:proofErr w:type="spellStart"/>
      <w:ins w:id="844" w:author="Roderic Page" w:date="2019-02-18T17:24:00Z">
        <w:r w:rsidRPr="009A3F54">
          <w:rPr>
            <w:rFonts w:eastAsia="Times New Roman"/>
            <w:rPrChange w:id="845" w:author="Roderic Page" w:date="2019-02-18T17:24:00Z">
              <w:rPr>
                <w:rFonts w:eastAsia="Times New Roman"/>
              </w:rPr>
            </w:rPrChange>
          </w:rPr>
          <w:t>Gawriljuk</w:t>
        </w:r>
        <w:proofErr w:type="spellEnd"/>
        <w:r w:rsidRPr="009A3F54">
          <w:rPr>
            <w:rFonts w:eastAsia="Times New Roman"/>
            <w:rPrChange w:id="846" w:author="Roderic Page" w:date="2019-02-18T17:24:00Z">
              <w:rPr>
                <w:rFonts w:eastAsia="Times New Roman"/>
              </w:rPr>
            </w:rPrChange>
          </w:rPr>
          <w:t xml:space="preserve"> G, </w:t>
        </w:r>
        <w:proofErr w:type="spellStart"/>
        <w:r w:rsidRPr="009A3F54">
          <w:rPr>
            <w:rFonts w:eastAsia="Times New Roman"/>
            <w:rPrChange w:id="847" w:author="Roderic Page" w:date="2019-02-18T17:24:00Z">
              <w:rPr>
                <w:rFonts w:eastAsia="Times New Roman"/>
              </w:rPr>
            </w:rPrChange>
          </w:rPr>
          <w:t>Harth</w:t>
        </w:r>
        <w:proofErr w:type="spellEnd"/>
        <w:r w:rsidRPr="009A3F54">
          <w:rPr>
            <w:rFonts w:eastAsia="Times New Roman"/>
            <w:rPrChange w:id="848" w:author="Roderic Page" w:date="2019-02-18T17:24:00Z">
              <w:rPr>
                <w:rFonts w:eastAsia="Times New Roman"/>
              </w:rPr>
            </w:rPrChange>
          </w:rPr>
          <w:t xml:space="preserve"> A, </w:t>
        </w:r>
        <w:proofErr w:type="spellStart"/>
        <w:r w:rsidRPr="009A3F54">
          <w:rPr>
            <w:rFonts w:eastAsia="Times New Roman"/>
            <w:rPrChange w:id="849" w:author="Roderic Page" w:date="2019-02-18T17:24:00Z">
              <w:rPr>
                <w:rFonts w:eastAsia="Times New Roman"/>
              </w:rPr>
            </w:rPrChange>
          </w:rPr>
          <w:t>Knoblock</w:t>
        </w:r>
        <w:proofErr w:type="spellEnd"/>
        <w:r w:rsidRPr="009A3F54">
          <w:rPr>
            <w:rFonts w:eastAsia="Times New Roman"/>
            <w:rPrChange w:id="850" w:author="Roderic Page" w:date="2019-02-18T17:24:00Z">
              <w:rPr>
                <w:rFonts w:eastAsia="Times New Roman"/>
              </w:rPr>
            </w:rPrChange>
          </w:rPr>
          <w:t xml:space="preserve"> CA, </w:t>
        </w:r>
        <w:proofErr w:type="spellStart"/>
        <w:r w:rsidRPr="009A3F54">
          <w:rPr>
            <w:rFonts w:eastAsia="Times New Roman"/>
            <w:rPrChange w:id="851" w:author="Roderic Page" w:date="2019-02-18T17:24:00Z">
              <w:rPr>
                <w:rFonts w:eastAsia="Times New Roman"/>
              </w:rPr>
            </w:rPrChange>
          </w:rPr>
          <w:t>Szekely</w:t>
        </w:r>
        <w:proofErr w:type="spellEnd"/>
        <w:r w:rsidRPr="009A3F54">
          <w:rPr>
            <w:rFonts w:eastAsia="Times New Roman"/>
            <w:rPrChange w:id="852" w:author="Roderic Page" w:date="2019-02-18T17:24:00Z">
              <w:rPr>
                <w:rFonts w:eastAsia="Times New Roman"/>
              </w:rPr>
            </w:rPrChange>
          </w:rPr>
          <w:t xml:space="preserve"> P. 2016. A Scalable Approach to Incrementally Building Knowledge Graphs. In: </w:t>
        </w:r>
        <w:proofErr w:type="spellStart"/>
        <w:r w:rsidRPr="009A3F54">
          <w:rPr>
            <w:rFonts w:eastAsia="Times New Roman"/>
            <w:rPrChange w:id="853" w:author="Roderic Page" w:date="2019-02-18T17:24:00Z">
              <w:rPr>
                <w:rFonts w:eastAsia="Times New Roman"/>
              </w:rPr>
            </w:rPrChange>
          </w:rPr>
          <w:t>Fuhr</w:t>
        </w:r>
        <w:proofErr w:type="spellEnd"/>
        <w:r w:rsidRPr="009A3F54">
          <w:rPr>
            <w:rFonts w:eastAsia="Times New Roman"/>
            <w:rPrChange w:id="854" w:author="Roderic Page" w:date="2019-02-18T17:24:00Z">
              <w:rPr>
                <w:rFonts w:eastAsia="Times New Roman"/>
              </w:rPr>
            </w:rPrChange>
          </w:rPr>
          <w:t xml:space="preserve"> N, </w:t>
        </w:r>
        <w:proofErr w:type="spellStart"/>
        <w:r w:rsidRPr="009A3F54">
          <w:rPr>
            <w:rFonts w:eastAsia="Times New Roman"/>
            <w:rPrChange w:id="855" w:author="Roderic Page" w:date="2019-02-18T17:24:00Z">
              <w:rPr>
                <w:rFonts w:eastAsia="Times New Roman"/>
              </w:rPr>
            </w:rPrChange>
          </w:rPr>
          <w:t>Kovács</w:t>
        </w:r>
        <w:proofErr w:type="spellEnd"/>
        <w:r w:rsidRPr="009A3F54">
          <w:rPr>
            <w:rFonts w:eastAsia="Times New Roman"/>
            <w:rPrChange w:id="856" w:author="Roderic Page" w:date="2019-02-18T17:24:00Z">
              <w:rPr>
                <w:rFonts w:eastAsia="Times New Roman"/>
              </w:rPr>
            </w:rPrChange>
          </w:rPr>
          <w:t xml:space="preserve"> L, </w:t>
        </w:r>
        <w:proofErr w:type="spellStart"/>
        <w:r w:rsidRPr="009A3F54">
          <w:rPr>
            <w:rFonts w:eastAsia="Times New Roman"/>
            <w:rPrChange w:id="857" w:author="Roderic Page" w:date="2019-02-18T17:24:00Z">
              <w:rPr>
                <w:rFonts w:eastAsia="Times New Roman"/>
              </w:rPr>
            </w:rPrChange>
          </w:rPr>
          <w:t>Risse</w:t>
        </w:r>
        <w:proofErr w:type="spellEnd"/>
        <w:r w:rsidRPr="009A3F54">
          <w:rPr>
            <w:rFonts w:eastAsia="Times New Roman"/>
            <w:rPrChange w:id="858" w:author="Roderic Page" w:date="2019-02-18T17:24:00Z">
              <w:rPr>
                <w:rFonts w:eastAsia="Times New Roman"/>
              </w:rPr>
            </w:rPrChange>
          </w:rPr>
          <w:t xml:space="preserve"> T, </w:t>
        </w:r>
        <w:proofErr w:type="spellStart"/>
        <w:r w:rsidRPr="009A3F54">
          <w:rPr>
            <w:rFonts w:eastAsia="Times New Roman"/>
            <w:rPrChange w:id="859" w:author="Roderic Page" w:date="2019-02-18T17:24:00Z">
              <w:rPr>
                <w:rFonts w:eastAsia="Times New Roman"/>
              </w:rPr>
            </w:rPrChange>
          </w:rPr>
          <w:t>Nejdl</w:t>
        </w:r>
        <w:proofErr w:type="spellEnd"/>
        <w:r w:rsidRPr="009A3F54">
          <w:rPr>
            <w:rFonts w:eastAsia="Times New Roman"/>
            <w:rPrChange w:id="860" w:author="Roderic Page" w:date="2019-02-18T17:24:00Z">
              <w:rPr>
                <w:rFonts w:eastAsia="Times New Roman"/>
              </w:rPr>
            </w:rPrChange>
          </w:rPr>
          <w:t xml:space="preserve"> W </w:t>
        </w:r>
        <w:proofErr w:type="gramStart"/>
        <w:r w:rsidRPr="009A3F54">
          <w:rPr>
            <w:rFonts w:eastAsia="Times New Roman"/>
            <w:rPrChange w:id="861" w:author="Roderic Page" w:date="2019-02-18T17:24:00Z">
              <w:rPr>
                <w:rFonts w:eastAsia="Times New Roman"/>
              </w:rPr>
            </w:rPrChange>
          </w:rPr>
          <w:t>eds.</w:t>
        </w:r>
        <w:proofErr w:type="gramEnd"/>
        <w:r w:rsidRPr="009A3F54">
          <w:rPr>
            <w:rFonts w:eastAsia="Times New Roman"/>
            <w:rPrChange w:id="862" w:author="Roderic Page" w:date="2019-02-18T17:24:00Z">
              <w:rPr>
                <w:rFonts w:eastAsia="Times New Roman"/>
              </w:rPr>
            </w:rPrChange>
          </w:rPr>
          <w:t xml:space="preserve"> </w:t>
        </w:r>
        <w:r w:rsidRPr="009A3F54">
          <w:rPr>
            <w:rFonts w:eastAsia="Times New Roman"/>
            <w:i/>
            <w:iCs/>
            <w:rPrChange w:id="863" w:author="Roderic Page" w:date="2019-02-18T17:24:00Z">
              <w:rPr>
                <w:rFonts w:eastAsia="Times New Roman"/>
                <w:i/>
                <w:iCs/>
              </w:rPr>
            </w:rPrChange>
          </w:rPr>
          <w:t>Research and Advanced Technology for Digital Libraries</w:t>
        </w:r>
        <w:r w:rsidRPr="009A3F54">
          <w:rPr>
            <w:rFonts w:eastAsia="Times New Roman"/>
            <w:rPrChange w:id="864" w:author="Roderic Page" w:date="2019-02-18T17:24:00Z">
              <w:rPr>
                <w:rFonts w:eastAsia="Times New Roman"/>
              </w:rPr>
            </w:rPrChange>
          </w:rPr>
          <w:t>. Lecture Notes in Computer Science. Springer International Publishing, 188–199. DOI: 10.1007/978-3-319-43997-6_15.</w:t>
        </w:r>
      </w:ins>
    </w:p>
    <w:p w14:paraId="466AFC90" w14:textId="77777777" w:rsidR="009A3F54" w:rsidRPr="009A3F54" w:rsidRDefault="009A3F54" w:rsidP="009A3F54">
      <w:pPr>
        <w:pStyle w:val="Bibliography"/>
        <w:rPr>
          <w:ins w:id="865" w:author="Roderic Page" w:date="2019-02-18T17:24:00Z"/>
          <w:rFonts w:eastAsia="Times New Roman"/>
          <w:rPrChange w:id="866" w:author="Roderic Page" w:date="2019-02-18T17:24:00Z">
            <w:rPr>
              <w:ins w:id="867" w:author="Roderic Page" w:date="2019-02-18T17:24:00Z"/>
              <w:rFonts w:eastAsia="Times New Roman"/>
            </w:rPr>
          </w:rPrChange>
        </w:rPr>
        <w:pPrChange w:id="868" w:author="Roderic Page" w:date="2019-02-18T17:24:00Z">
          <w:pPr>
            <w:widowControl w:val="0"/>
            <w:autoSpaceDE w:val="0"/>
            <w:autoSpaceDN w:val="0"/>
            <w:adjustRightInd w:val="0"/>
          </w:pPr>
        </w:pPrChange>
      </w:pPr>
      <w:proofErr w:type="spellStart"/>
      <w:ins w:id="869" w:author="Roderic Page" w:date="2019-02-18T17:24:00Z">
        <w:r w:rsidRPr="009A3F54">
          <w:rPr>
            <w:rFonts w:eastAsia="Times New Roman"/>
            <w:rPrChange w:id="870" w:author="Roderic Page" w:date="2019-02-18T17:24:00Z">
              <w:rPr>
                <w:rFonts w:eastAsia="Times New Roman"/>
              </w:rPr>
            </w:rPrChange>
          </w:rPr>
          <w:lastRenderedPageBreak/>
          <w:t>Godfray</w:t>
        </w:r>
        <w:proofErr w:type="spellEnd"/>
        <w:r w:rsidRPr="009A3F54">
          <w:rPr>
            <w:rFonts w:eastAsia="Times New Roman"/>
            <w:rPrChange w:id="871" w:author="Roderic Page" w:date="2019-02-18T17:24:00Z">
              <w:rPr>
                <w:rFonts w:eastAsia="Times New Roman"/>
              </w:rPr>
            </w:rPrChange>
          </w:rPr>
          <w:t xml:space="preserve"> HCJ. 2007. Linnaeus in the information age. </w:t>
        </w:r>
        <w:r w:rsidRPr="009A3F54">
          <w:rPr>
            <w:rFonts w:eastAsia="Times New Roman"/>
            <w:i/>
            <w:iCs/>
            <w:rPrChange w:id="872" w:author="Roderic Page" w:date="2019-02-18T17:24:00Z">
              <w:rPr>
                <w:rFonts w:eastAsia="Times New Roman"/>
                <w:i/>
                <w:iCs/>
              </w:rPr>
            </w:rPrChange>
          </w:rPr>
          <w:t>Nature</w:t>
        </w:r>
        <w:r w:rsidRPr="009A3F54">
          <w:rPr>
            <w:rFonts w:eastAsia="Times New Roman"/>
            <w:rPrChange w:id="873" w:author="Roderic Page" w:date="2019-02-18T17:24:00Z">
              <w:rPr>
                <w:rFonts w:eastAsia="Times New Roman"/>
              </w:rPr>
            </w:rPrChange>
          </w:rPr>
          <w:t xml:space="preserve"> 446:259–260. DOI: 10.1038/446259a.</w:t>
        </w:r>
      </w:ins>
    </w:p>
    <w:p w14:paraId="116800C0" w14:textId="77777777" w:rsidR="009A3F54" w:rsidRPr="009A3F54" w:rsidRDefault="009A3F54" w:rsidP="009A3F54">
      <w:pPr>
        <w:pStyle w:val="Bibliography"/>
        <w:rPr>
          <w:ins w:id="874" w:author="Roderic Page" w:date="2019-02-18T17:24:00Z"/>
          <w:rFonts w:eastAsia="Times New Roman"/>
          <w:rPrChange w:id="875" w:author="Roderic Page" w:date="2019-02-18T17:24:00Z">
            <w:rPr>
              <w:ins w:id="876" w:author="Roderic Page" w:date="2019-02-18T17:24:00Z"/>
              <w:rFonts w:eastAsia="Times New Roman"/>
            </w:rPr>
          </w:rPrChange>
        </w:rPr>
        <w:pPrChange w:id="877" w:author="Roderic Page" w:date="2019-02-18T17:24:00Z">
          <w:pPr>
            <w:widowControl w:val="0"/>
            <w:autoSpaceDE w:val="0"/>
            <w:autoSpaceDN w:val="0"/>
            <w:adjustRightInd w:val="0"/>
          </w:pPr>
        </w:pPrChange>
      </w:pPr>
      <w:proofErr w:type="spellStart"/>
      <w:ins w:id="878" w:author="Roderic Page" w:date="2019-02-18T17:24:00Z">
        <w:r w:rsidRPr="009A3F54">
          <w:rPr>
            <w:rFonts w:eastAsia="Times New Roman"/>
            <w:rPrChange w:id="879" w:author="Roderic Page" w:date="2019-02-18T17:24:00Z">
              <w:rPr>
                <w:rFonts w:eastAsia="Times New Roman"/>
              </w:rPr>
            </w:rPrChange>
          </w:rPr>
          <w:t>Grieneisen</w:t>
        </w:r>
        <w:proofErr w:type="spellEnd"/>
        <w:r w:rsidRPr="009A3F54">
          <w:rPr>
            <w:rFonts w:eastAsia="Times New Roman"/>
            <w:rPrChange w:id="880" w:author="Roderic Page" w:date="2019-02-18T17:24:00Z">
              <w:rPr>
                <w:rFonts w:eastAsia="Times New Roman"/>
              </w:rPr>
            </w:rPrChange>
          </w:rPr>
          <w:t xml:space="preserve"> ML, Zhan Y, Potter D, Zhang M. 2014. Biodiversity, Taxonomic Infrastructure, International Collaboration, and New Species Discovery. </w:t>
        </w:r>
        <w:proofErr w:type="spellStart"/>
        <w:r w:rsidRPr="009A3F54">
          <w:rPr>
            <w:rFonts w:eastAsia="Times New Roman"/>
            <w:i/>
            <w:iCs/>
            <w:rPrChange w:id="881" w:author="Roderic Page" w:date="2019-02-18T17:24:00Z">
              <w:rPr>
                <w:rFonts w:eastAsia="Times New Roman"/>
                <w:i/>
                <w:iCs/>
              </w:rPr>
            </w:rPrChange>
          </w:rPr>
          <w:t>BioScience</w:t>
        </w:r>
        <w:proofErr w:type="spellEnd"/>
        <w:r w:rsidRPr="009A3F54">
          <w:rPr>
            <w:rFonts w:eastAsia="Times New Roman"/>
            <w:rPrChange w:id="882" w:author="Roderic Page" w:date="2019-02-18T17:24:00Z">
              <w:rPr>
                <w:rFonts w:eastAsia="Times New Roman"/>
              </w:rPr>
            </w:rPrChange>
          </w:rPr>
          <w:t xml:space="preserve"> 64:322–332. DOI: 10.1093/</w:t>
        </w:r>
        <w:proofErr w:type="spellStart"/>
        <w:r w:rsidRPr="009A3F54">
          <w:rPr>
            <w:rFonts w:eastAsia="Times New Roman"/>
            <w:rPrChange w:id="883" w:author="Roderic Page" w:date="2019-02-18T17:24:00Z">
              <w:rPr>
                <w:rFonts w:eastAsia="Times New Roman"/>
              </w:rPr>
            </w:rPrChange>
          </w:rPr>
          <w:t>biosci</w:t>
        </w:r>
        <w:proofErr w:type="spellEnd"/>
        <w:r w:rsidRPr="009A3F54">
          <w:rPr>
            <w:rFonts w:eastAsia="Times New Roman"/>
            <w:rPrChange w:id="884" w:author="Roderic Page" w:date="2019-02-18T17:24:00Z">
              <w:rPr>
                <w:rFonts w:eastAsia="Times New Roman"/>
              </w:rPr>
            </w:rPrChange>
          </w:rPr>
          <w:t>/biu035.</w:t>
        </w:r>
      </w:ins>
    </w:p>
    <w:p w14:paraId="5DF17075" w14:textId="77777777" w:rsidR="009A3F54" w:rsidRPr="009A3F54" w:rsidRDefault="009A3F54" w:rsidP="009A3F54">
      <w:pPr>
        <w:pStyle w:val="Bibliography"/>
        <w:rPr>
          <w:ins w:id="885" w:author="Roderic Page" w:date="2019-02-18T17:24:00Z"/>
          <w:rFonts w:eastAsia="Times New Roman"/>
          <w:rPrChange w:id="886" w:author="Roderic Page" w:date="2019-02-18T17:24:00Z">
            <w:rPr>
              <w:ins w:id="887" w:author="Roderic Page" w:date="2019-02-18T17:24:00Z"/>
              <w:rFonts w:eastAsia="Times New Roman"/>
            </w:rPr>
          </w:rPrChange>
        </w:rPr>
        <w:pPrChange w:id="888" w:author="Roderic Page" w:date="2019-02-18T17:24:00Z">
          <w:pPr>
            <w:widowControl w:val="0"/>
            <w:autoSpaceDE w:val="0"/>
            <w:autoSpaceDN w:val="0"/>
            <w:adjustRightInd w:val="0"/>
          </w:pPr>
        </w:pPrChange>
      </w:pPr>
      <w:proofErr w:type="spellStart"/>
      <w:ins w:id="889" w:author="Roderic Page" w:date="2019-02-18T17:24:00Z">
        <w:r w:rsidRPr="009A3F54">
          <w:rPr>
            <w:rFonts w:eastAsia="Times New Roman"/>
            <w:rPrChange w:id="890" w:author="Roderic Page" w:date="2019-02-18T17:24:00Z">
              <w:rPr>
                <w:rFonts w:eastAsia="Times New Roman"/>
              </w:rPr>
            </w:rPrChange>
          </w:rPr>
          <w:t>Haak</w:t>
        </w:r>
        <w:proofErr w:type="spellEnd"/>
        <w:r w:rsidRPr="009A3F54">
          <w:rPr>
            <w:rFonts w:eastAsia="Times New Roman"/>
            <w:rPrChange w:id="891" w:author="Roderic Page" w:date="2019-02-18T17:24:00Z">
              <w:rPr>
                <w:rFonts w:eastAsia="Times New Roman"/>
              </w:rPr>
            </w:rPrChange>
          </w:rPr>
          <w:t xml:space="preserve"> LL, Meadows A, Brown J. 2018. Using ORCID, DOI, and Other Open Identifiers in Research Evaluation. </w:t>
        </w:r>
        <w:r w:rsidRPr="009A3F54">
          <w:rPr>
            <w:rFonts w:eastAsia="Times New Roman"/>
            <w:i/>
            <w:iCs/>
            <w:rPrChange w:id="892" w:author="Roderic Page" w:date="2019-02-18T17:24:00Z">
              <w:rPr>
                <w:rFonts w:eastAsia="Times New Roman"/>
                <w:i/>
                <w:iCs/>
              </w:rPr>
            </w:rPrChange>
          </w:rPr>
          <w:t>Frontiers in Research Metrics and Analytics</w:t>
        </w:r>
        <w:r w:rsidRPr="009A3F54">
          <w:rPr>
            <w:rFonts w:eastAsia="Times New Roman"/>
            <w:rPrChange w:id="893" w:author="Roderic Page" w:date="2019-02-18T17:24:00Z">
              <w:rPr>
                <w:rFonts w:eastAsia="Times New Roman"/>
              </w:rPr>
            </w:rPrChange>
          </w:rPr>
          <w:t xml:space="preserve"> 3. DOI: 10.3389/frma.2018.00028.</w:t>
        </w:r>
      </w:ins>
    </w:p>
    <w:p w14:paraId="127426E0" w14:textId="77777777" w:rsidR="009A3F54" w:rsidRPr="009A3F54" w:rsidRDefault="009A3F54" w:rsidP="009A3F54">
      <w:pPr>
        <w:pStyle w:val="Bibliography"/>
        <w:rPr>
          <w:ins w:id="894" w:author="Roderic Page" w:date="2019-02-18T17:24:00Z"/>
          <w:rFonts w:eastAsia="Times New Roman"/>
          <w:rPrChange w:id="895" w:author="Roderic Page" w:date="2019-02-18T17:24:00Z">
            <w:rPr>
              <w:ins w:id="896" w:author="Roderic Page" w:date="2019-02-18T17:24:00Z"/>
              <w:rFonts w:eastAsia="Times New Roman"/>
            </w:rPr>
          </w:rPrChange>
        </w:rPr>
        <w:pPrChange w:id="897" w:author="Roderic Page" w:date="2019-02-18T17:24:00Z">
          <w:pPr>
            <w:widowControl w:val="0"/>
            <w:autoSpaceDE w:val="0"/>
            <w:autoSpaceDN w:val="0"/>
            <w:adjustRightInd w:val="0"/>
          </w:pPr>
        </w:pPrChange>
      </w:pPr>
      <w:ins w:id="898" w:author="Roderic Page" w:date="2019-02-18T17:24:00Z">
        <w:r w:rsidRPr="009A3F54">
          <w:rPr>
            <w:rFonts w:eastAsia="Times New Roman"/>
            <w:rPrChange w:id="899" w:author="Roderic Page" w:date="2019-02-18T17:24:00Z">
              <w:rPr>
                <w:rFonts w:eastAsia="Times New Roman"/>
              </w:rPr>
            </w:rPrChange>
          </w:rPr>
          <w:t xml:space="preserve">Holland VT, Johnson J. 2014.Introducing “Role.” </w:t>
        </w:r>
        <w:r w:rsidRPr="009A3F54">
          <w:rPr>
            <w:rFonts w:eastAsia="Times New Roman"/>
            <w:i/>
            <w:iCs/>
            <w:rPrChange w:id="900" w:author="Roderic Page" w:date="2019-02-18T17:24:00Z">
              <w:rPr>
                <w:rFonts w:eastAsia="Times New Roman"/>
                <w:i/>
                <w:iCs/>
              </w:rPr>
            </w:rPrChange>
          </w:rPr>
          <w:t>Available at</w:t>
        </w:r>
        <w:r w:rsidRPr="009A3F54">
          <w:rPr>
            <w:rFonts w:eastAsia="Times New Roman"/>
            <w:rPrChange w:id="901" w:author="Roderic Page" w:date="2019-02-18T17:24:00Z">
              <w:rPr>
                <w:rFonts w:eastAsia="Times New Roman"/>
              </w:rPr>
            </w:rPrChange>
          </w:rPr>
          <w:t xml:space="preserve"> </w:t>
        </w:r>
        <w:r w:rsidRPr="009A3F54">
          <w:rPr>
            <w:rFonts w:eastAsia="Times New Roman"/>
            <w:i/>
            <w:iCs/>
            <w:rPrChange w:id="902" w:author="Roderic Page" w:date="2019-02-18T17:24:00Z">
              <w:rPr>
                <w:rFonts w:eastAsia="Times New Roman"/>
                <w:i/>
                <w:iCs/>
              </w:rPr>
            </w:rPrChange>
          </w:rPr>
          <w:t>http://blog.schema.org/2014/06/introducing-role.html</w:t>
        </w:r>
        <w:r w:rsidRPr="009A3F54">
          <w:rPr>
            <w:rFonts w:eastAsia="Times New Roman"/>
            <w:rPrChange w:id="903" w:author="Roderic Page" w:date="2019-02-18T17:24:00Z">
              <w:rPr>
                <w:rFonts w:eastAsia="Times New Roman"/>
              </w:rPr>
            </w:rPrChange>
          </w:rPr>
          <w:t xml:space="preserve"> (accessed November 29, 2018).</w:t>
        </w:r>
      </w:ins>
    </w:p>
    <w:p w14:paraId="0D042835" w14:textId="77777777" w:rsidR="009A3F54" w:rsidRPr="009A3F54" w:rsidRDefault="009A3F54" w:rsidP="009A3F54">
      <w:pPr>
        <w:pStyle w:val="Bibliography"/>
        <w:rPr>
          <w:ins w:id="904" w:author="Roderic Page" w:date="2019-02-18T17:24:00Z"/>
          <w:rFonts w:eastAsia="Times New Roman"/>
          <w:rPrChange w:id="905" w:author="Roderic Page" w:date="2019-02-18T17:24:00Z">
            <w:rPr>
              <w:ins w:id="906" w:author="Roderic Page" w:date="2019-02-18T17:24:00Z"/>
              <w:rFonts w:eastAsia="Times New Roman"/>
            </w:rPr>
          </w:rPrChange>
        </w:rPr>
        <w:pPrChange w:id="907" w:author="Roderic Page" w:date="2019-02-18T17:24:00Z">
          <w:pPr>
            <w:widowControl w:val="0"/>
            <w:autoSpaceDE w:val="0"/>
            <w:autoSpaceDN w:val="0"/>
            <w:adjustRightInd w:val="0"/>
          </w:pPr>
        </w:pPrChange>
      </w:pPr>
      <w:ins w:id="908" w:author="Roderic Page" w:date="2019-02-18T17:24:00Z">
        <w:r w:rsidRPr="009A3F54">
          <w:rPr>
            <w:rFonts w:eastAsia="Times New Roman"/>
            <w:rPrChange w:id="909" w:author="Roderic Page" w:date="2019-02-18T17:24:00Z">
              <w:rPr>
                <w:rFonts w:eastAsia="Times New Roman"/>
              </w:rPr>
            </w:rPrChange>
          </w:rPr>
          <w:t xml:space="preserve">Joppa LN, Roberts DL, </w:t>
        </w:r>
        <w:proofErr w:type="spellStart"/>
        <w:r w:rsidRPr="009A3F54">
          <w:rPr>
            <w:rFonts w:eastAsia="Times New Roman"/>
            <w:rPrChange w:id="910" w:author="Roderic Page" w:date="2019-02-18T17:24:00Z">
              <w:rPr>
                <w:rFonts w:eastAsia="Times New Roman"/>
              </w:rPr>
            </w:rPrChange>
          </w:rPr>
          <w:t>Pimm</w:t>
        </w:r>
        <w:proofErr w:type="spellEnd"/>
        <w:r w:rsidRPr="009A3F54">
          <w:rPr>
            <w:rFonts w:eastAsia="Times New Roman"/>
            <w:rPrChange w:id="911" w:author="Roderic Page" w:date="2019-02-18T17:24:00Z">
              <w:rPr>
                <w:rFonts w:eastAsia="Times New Roman"/>
              </w:rPr>
            </w:rPrChange>
          </w:rPr>
          <w:t xml:space="preserve"> SL. 2011. The population ecology and social behaviour of taxonomists. </w:t>
        </w:r>
        <w:r w:rsidRPr="009A3F54">
          <w:rPr>
            <w:rFonts w:eastAsia="Times New Roman"/>
            <w:i/>
            <w:iCs/>
            <w:rPrChange w:id="912" w:author="Roderic Page" w:date="2019-02-18T17:24:00Z">
              <w:rPr>
                <w:rFonts w:eastAsia="Times New Roman"/>
                <w:i/>
                <w:iCs/>
              </w:rPr>
            </w:rPrChange>
          </w:rPr>
          <w:t>Trends in Ecology &amp; Evolution</w:t>
        </w:r>
        <w:r w:rsidRPr="009A3F54">
          <w:rPr>
            <w:rFonts w:eastAsia="Times New Roman"/>
            <w:rPrChange w:id="913" w:author="Roderic Page" w:date="2019-02-18T17:24:00Z">
              <w:rPr>
                <w:rFonts w:eastAsia="Times New Roman"/>
              </w:rPr>
            </w:rPrChange>
          </w:rPr>
          <w:t xml:space="preserve"> 26:551–553. DOI: 10.1016/j.tree.2011.07.010.</w:t>
        </w:r>
      </w:ins>
    </w:p>
    <w:p w14:paraId="73874202" w14:textId="77777777" w:rsidR="009A3F54" w:rsidRPr="009A3F54" w:rsidRDefault="009A3F54" w:rsidP="009A3F54">
      <w:pPr>
        <w:pStyle w:val="Bibliography"/>
        <w:rPr>
          <w:ins w:id="914" w:author="Roderic Page" w:date="2019-02-18T17:24:00Z"/>
          <w:rFonts w:eastAsia="Times New Roman"/>
          <w:rPrChange w:id="915" w:author="Roderic Page" w:date="2019-02-18T17:24:00Z">
            <w:rPr>
              <w:ins w:id="916" w:author="Roderic Page" w:date="2019-02-18T17:24:00Z"/>
              <w:rFonts w:eastAsia="Times New Roman"/>
            </w:rPr>
          </w:rPrChange>
        </w:rPr>
        <w:pPrChange w:id="917" w:author="Roderic Page" w:date="2019-02-18T17:24:00Z">
          <w:pPr>
            <w:widowControl w:val="0"/>
            <w:autoSpaceDE w:val="0"/>
            <w:autoSpaceDN w:val="0"/>
            <w:adjustRightInd w:val="0"/>
          </w:pPr>
        </w:pPrChange>
      </w:pPr>
      <w:ins w:id="918" w:author="Roderic Page" w:date="2019-02-18T17:24:00Z">
        <w:r w:rsidRPr="009A3F54">
          <w:rPr>
            <w:rFonts w:eastAsia="Times New Roman"/>
            <w:rPrChange w:id="919" w:author="Roderic Page" w:date="2019-02-18T17:24:00Z">
              <w:rPr>
                <w:rFonts w:eastAsia="Times New Roman"/>
              </w:rPr>
            </w:rPrChange>
          </w:rPr>
          <w:t xml:space="preserve">Kennedy J, </w:t>
        </w:r>
        <w:proofErr w:type="spellStart"/>
        <w:r w:rsidRPr="009A3F54">
          <w:rPr>
            <w:rFonts w:eastAsia="Times New Roman"/>
            <w:rPrChange w:id="920" w:author="Roderic Page" w:date="2019-02-18T17:24:00Z">
              <w:rPr>
                <w:rFonts w:eastAsia="Times New Roman"/>
              </w:rPr>
            </w:rPrChange>
          </w:rPr>
          <w:t>Hyam</w:t>
        </w:r>
        <w:proofErr w:type="spellEnd"/>
        <w:r w:rsidRPr="009A3F54">
          <w:rPr>
            <w:rFonts w:eastAsia="Times New Roman"/>
            <w:rPrChange w:id="921" w:author="Roderic Page" w:date="2019-02-18T17:24:00Z">
              <w:rPr>
                <w:rFonts w:eastAsia="Times New Roman"/>
              </w:rPr>
            </w:rPrChange>
          </w:rPr>
          <w:t xml:space="preserve"> R, </w:t>
        </w:r>
        <w:proofErr w:type="spellStart"/>
        <w:r w:rsidRPr="009A3F54">
          <w:rPr>
            <w:rFonts w:eastAsia="Times New Roman"/>
            <w:rPrChange w:id="922" w:author="Roderic Page" w:date="2019-02-18T17:24:00Z">
              <w:rPr>
                <w:rFonts w:eastAsia="Times New Roman"/>
              </w:rPr>
            </w:rPrChange>
          </w:rPr>
          <w:t>Kukla</w:t>
        </w:r>
        <w:proofErr w:type="spellEnd"/>
        <w:r w:rsidRPr="009A3F54">
          <w:rPr>
            <w:rFonts w:eastAsia="Times New Roman"/>
            <w:rPrChange w:id="923" w:author="Roderic Page" w:date="2019-02-18T17:24:00Z">
              <w:rPr>
                <w:rFonts w:eastAsia="Times New Roman"/>
              </w:rPr>
            </w:rPrChange>
          </w:rPr>
          <w:t xml:space="preserve"> R, Paterson T. 2006. Standard Data Model Representation for Taxonomic Information. </w:t>
        </w:r>
        <w:r w:rsidRPr="009A3F54">
          <w:rPr>
            <w:rFonts w:eastAsia="Times New Roman"/>
            <w:i/>
            <w:iCs/>
            <w:rPrChange w:id="924" w:author="Roderic Page" w:date="2019-02-18T17:24:00Z">
              <w:rPr>
                <w:rFonts w:eastAsia="Times New Roman"/>
                <w:i/>
                <w:iCs/>
              </w:rPr>
            </w:rPrChange>
          </w:rPr>
          <w:t>OMICS: A Journal of Integrative Biology</w:t>
        </w:r>
        <w:r w:rsidRPr="009A3F54">
          <w:rPr>
            <w:rFonts w:eastAsia="Times New Roman"/>
            <w:rPrChange w:id="925" w:author="Roderic Page" w:date="2019-02-18T17:24:00Z">
              <w:rPr>
                <w:rFonts w:eastAsia="Times New Roman"/>
              </w:rPr>
            </w:rPrChange>
          </w:rPr>
          <w:t xml:space="preserve"> 10:220–230. DOI: 10.1089/omi.2006.10.220.</w:t>
        </w:r>
      </w:ins>
    </w:p>
    <w:p w14:paraId="26FC2EE1" w14:textId="77777777" w:rsidR="009A3F54" w:rsidRPr="009A3F54" w:rsidRDefault="009A3F54" w:rsidP="009A3F54">
      <w:pPr>
        <w:pStyle w:val="Bibliography"/>
        <w:rPr>
          <w:ins w:id="926" w:author="Roderic Page" w:date="2019-02-18T17:24:00Z"/>
          <w:rFonts w:eastAsia="Times New Roman"/>
          <w:rPrChange w:id="927" w:author="Roderic Page" w:date="2019-02-18T17:24:00Z">
            <w:rPr>
              <w:ins w:id="928" w:author="Roderic Page" w:date="2019-02-18T17:24:00Z"/>
              <w:rFonts w:eastAsia="Times New Roman"/>
            </w:rPr>
          </w:rPrChange>
        </w:rPr>
        <w:pPrChange w:id="929" w:author="Roderic Page" w:date="2019-02-18T17:24:00Z">
          <w:pPr>
            <w:widowControl w:val="0"/>
            <w:autoSpaceDE w:val="0"/>
            <w:autoSpaceDN w:val="0"/>
            <w:adjustRightInd w:val="0"/>
          </w:pPr>
        </w:pPrChange>
      </w:pPr>
      <w:proofErr w:type="spellStart"/>
      <w:ins w:id="930" w:author="Roderic Page" w:date="2019-02-18T17:24:00Z">
        <w:r w:rsidRPr="009A3F54">
          <w:rPr>
            <w:rFonts w:eastAsia="Times New Roman"/>
            <w:rPrChange w:id="931" w:author="Roderic Page" w:date="2019-02-18T17:24:00Z">
              <w:rPr>
                <w:rFonts w:eastAsia="Times New Roman"/>
              </w:rPr>
            </w:rPrChange>
          </w:rPr>
          <w:t>Köhler</w:t>
        </w:r>
        <w:proofErr w:type="spellEnd"/>
        <w:r w:rsidRPr="009A3F54">
          <w:rPr>
            <w:rFonts w:eastAsia="Times New Roman"/>
            <w:rPrChange w:id="932" w:author="Roderic Page" w:date="2019-02-18T17:24:00Z">
              <w:rPr>
                <w:rFonts w:eastAsia="Times New Roman"/>
              </w:rPr>
            </w:rPrChange>
          </w:rPr>
          <w:t xml:space="preserve"> F. 2010. Uncovering local endemism in the Kimberley, Western Australia: description of new species of the genus </w:t>
        </w:r>
        <w:proofErr w:type="spellStart"/>
        <w:r w:rsidRPr="009A3F54">
          <w:rPr>
            <w:rFonts w:eastAsia="Times New Roman"/>
            <w:rPrChange w:id="933" w:author="Roderic Page" w:date="2019-02-18T17:24:00Z">
              <w:rPr>
                <w:rFonts w:eastAsia="Times New Roman"/>
              </w:rPr>
            </w:rPrChange>
          </w:rPr>
          <w:t>Amplirhagada</w:t>
        </w:r>
        <w:proofErr w:type="spellEnd"/>
        <w:r w:rsidRPr="009A3F54">
          <w:rPr>
            <w:rFonts w:eastAsia="Times New Roman"/>
            <w:rPrChange w:id="934" w:author="Roderic Page" w:date="2019-02-18T17:24:00Z">
              <w:rPr>
                <w:rFonts w:eastAsia="Times New Roman"/>
              </w:rPr>
            </w:rPrChange>
          </w:rPr>
          <w:t xml:space="preserve"> </w:t>
        </w:r>
        <w:proofErr w:type="spellStart"/>
        <w:r w:rsidRPr="009A3F54">
          <w:rPr>
            <w:rFonts w:eastAsia="Times New Roman"/>
            <w:rPrChange w:id="935" w:author="Roderic Page" w:date="2019-02-18T17:24:00Z">
              <w:rPr>
                <w:rFonts w:eastAsia="Times New Roman"/>
              </w:rPr>
            </w:rPrChange>
          </w:rPr>
          <w:t>Iredale</w:t>
        </w:r>
        <w:proofErr w:type="spellEnd"/>
        <w:r w:rsidRPr="009A3F54">
          <w:rPr>
            <w:rFonts w:eastAsia="Times New Roman"/>
            <w:rPrChange w:id="936" w:author="Roderic Page" w:date="2019-02-18T17:24:00Z">
              <w:rPr>
                <w:rFonts w:eastAsia="Times New Roman"/>
              </w:rPr>
            </w:rPrChange>
          </w:rPr>
          <w:t>, 1933 (</w:t>
        </w:r>
        <w:proofErr w:type="spellStart"/>
        <w:r w:rsidRPr="009A3F54">
          <w:rPr>
            <w:rFonts w:eastAsia="Times New Roman"/>
            <w:rPrChange w:id="937" w:author="Roderic Page" w:date="2019-02-18T17:24:00Z">
              <w:rPr>
                <w:rFonts w:eastAsia="Times New Roman"/>
              </w:rPr>
            </w:rPrChange>
          </w:rPr>
          <w:t>Pulmonata</w:t>
        </w:r>
        <w:proofErr w:type="spellEnd"/>
        <w:r w:rsidRPr="009A3F54">
          <w:rPr>
            <w:rFonts w:eastAsia="Times New Roman"/>
            <w:rPrChange w:id="938" w:author="Roderic Page" w:date="2019-02-18T17:24:00Z">
              <w:rPr>
                <w:rFonts w:eastAsia="Times New Roman"/>
              </w:rPr>
            </w:rPrChange>
          </w:rPr>
          <w:t xml:space="preserve">: </w:t>
        </w:r>
        <w:proofErr w:type="spellStart"/>
        <w:r w:rsidRPr="009A3F54">
          <w:rPr>
            <w:rFonts w:eastAsia="Times New Roman"/>
            <w:rPrChange w:id="939" w:author="Roderic Page" w:date="2019-02-18T17:24:00Z">
              <w:rPr>
                <w:rFonts w:eastAsia="Times New Roman"/>
              </w:rPr>
            </w:rPrChange>
          </w:rPr>
          <w:t>Camaenidae</w:t>
        </w:r>
        <w:proofErr w:type="spellEnd"/>
        <w:r w:rsidRPr="009A3F54">
          <w:rPr>
            <w:rFonts w:eastAsia="Times New Roman"/>
            <w:rPrChange w:id="940" w:author="Roderic Page" w:date="2019-02-18T17:24:00Z">
              <w:rPr>
                <w:rFonts w:eastAsia="Times New Roman"/>
              </w:rPr>
            </w:rPrChange>
          </w:rPr>
          <w:t xml:space="preserve">). </w:t>
        </w:r>
        <w:r w:rsidRPr="009A3F54">
          <w:rPr>
            <w:rFonts w:eastAsia="Times New Roman"/>
            <w:i/>
            <w:iCs/>
            <w:rPrChange w:id="941" w:author="Roderic Page" w:date="2019-02-18T17:24:00Z">
              <w:rPr>
                <w:rFonts w:eastAsia="Times New Roman"/>
                <w:i/>
                <w:iCs/>
              </w:rPr>
            </w:rPrChange>
          </w:rPr>
          <w:t>Records of the Australian Museum</w:t>
        </w:r>
        <w:r w:rsidRPr="009A3F54">
          <w:rPr>
            <w:rFonts w:eastAsia="Times New Roman"/>
            <w:rPrChange w:id="942" w:author="Roderic Page" w:date="2019-02-18T17:24:00Z">
              <w:rPr>
                <w:rFonts w:eastAsia="Times New Roman"/>
              </w:rPr>
            </w:rPrChange>
          </w:rPr>
          <w:t xml:space="preserve"> 62:217–284. DOI: 10.3853/j.0067-1975.62.2010.1554.</w:t>
        </w:r>
      </w:ins>
    </w:p>
    <w:p w14:paraId="339F33CC" w14:textId="77777777" w:rsidR="009A3F54" w:rsidRPr="009A3F54" w:rsidRDefault="009A3F54" w:rsidP="009A3F54">
      <w:pPr>
        <w:pStyle w:val="Bibliography"/>
        <w:rPr>
          <w:ins w:id="943" w:author="Roderic Page" w:date="2019-02-18T17:24:00Z"/>
          <w:rFonts w:eastAsia="Times New Roman"/>
          <w:rPrChange w:id="944" w:author="Roderic Page" w:date="2019-02-18T17:24:00Z">
            <w:rPr>
              <w:ins w:id="945" w:author="Roderic Page" w:date="2019-02-18T17:24:00Z"/>
              <w:rFonts w:eastAsia="Times New Roman"/>
            </w:rPr>
          </w:rPrChange>
        </w:rPr>
        <w:pPrChange w:id="946" w:author="Roderic Page" w:date="2019-02-18T17:24:00Z">
          <w:pPr>
            <w:widowControl w:val="0"/>
            <w:autoSpaceDE w:val="0"/>
            <w:autoSpaceDN w:val="0"/>
            <w:adjustRightInd w:val="0"/>
          </w:pPr>
        </w:pPrChange>
      </w:pPr>
      <w:proofErr w:type="spellStart"/>
      <w:ins w:id="947" w:author="Roderic Page" w:date="2019-02-18T17:24:00Z">
        <w:r w:rsidRPr="009A3F54">
          <w:rPr>
            <w:rFonts w:eastAsia="Times New Roman"/>
            <w:rPrChange w:id="948" w:author="Roderic Page" w:date="2019-02-18T17:24:00Z">
              <w:rPr>
                <w:rFonts w:eastAsia="Times New Roman"/>
              </w:rPr>
            </w:rPrChange>
          </w:rPr>
          <w:t>Köhler</w:t>
        </w:r>
        <w:proofErr w:type="spellEnd"/>
        <w:r w:rsidRPr="009A3F54">
          <w:rPr>
            <w:rFonts w:eastAsia="Times New Roman"/>
            <w:rPrChange w:id="949" w:author="Roderic Page" w:date="2019-02-18T17:24:00Z">
              <w:rPr>
                <w:rFonts w:eastAsia="Times New Roman"/>
              </w:rPr>
            </w:rPrChange>
          </w:rPr>
          <w:t xml:space="preserve"> F. 2011. Descriptions of new species of the diverse and endemic land snail </w:t>
        </w:r>
        <w:proofErr w:type="spellStart"/>
        <w:r w:rsidRPr="009A3F54">
          <w:rPr>
            <w:rFonts w:eastAsia="Times New Roman"/>
            <w:rPrChange w:id="950" w:author="Roderic Page" w:date="2019-02-18T17:24:00Z">
              <w:rPr>
                <w:rFonts w:eastAsia="Times New Roman"/>
              </w:rPr>
            </w:rPrChange>
          </w:rPr>
          <w:t>Amplirhagada</w:t>
        </w:r>
        <w:proofErr w:type="spellEnd"/>
        <w:r w:rsidRPr="009A3F54">
          <w:rPr>
            <w:rFonts w:eastAsia="Times New Roman"/>
            <w:rPrChange w:id="951" w:author="Roderic Page" w:date="2019-02-18T17:24:00Z">
              <w:rPr>
                <w:rFonts w:eastAsia="Times New Roman"/>
              </w:rPr>
            </w:rPrChange>
          </w:rPr>
          <w:t xml:space="preserve"> </w:t>
        </w:r>
        <w:proofErr w:type="spellStart"/>
        <w:r w:rsidRPr="009A3F54">
          <w:rPr>
            <w:rFonts w:eastAsia="Times New Roman"/>
            <w:rPrChange w:id="952" w:author="Roderic Page" w:date="2019-02-18T17:24:00Z">
              <w:rPr>
                <w:rFonts w:eastAsia="Times New Roman"/>
              </w:rPr>
            </w:rPrChange>
          </w:rPr>
          <w:t>Iredale</w:t>
        </w:r>
        <w:proofErr w:type="spellEnd"/>
        <w:r w:rsidRPr="009A3F54">
          <w:rPr>
            <w:rFonts w:eastAsia="Times New Roman"/>
            <w:rPrChange w:id="953" w:author="Roderic Page" w:date="2019-02-18T17:24:00Z">
              <w:rPr>
                <w:rFonts w:eastAsia="Times New Roman"/>
              </w:rPr>
            </w:rPrChange>
          </w:rPr>
          <w:t>, 1933 from rainforest patches across the Kimberley, Western Australia (</w:t>
        </w:r>
        <w:proofErr w:type="spellStart"/>
        <w:r w:rsidRPr="009A3F54">
          <w:rPr>
            <w:rFonts w:eastAsia="Times New Roman"/>
            <w:rPrChange w:id="954" w:author="Roderic Page" w:date="2019-02-18T17:24:00Z">
              <w:rPr>
                <w:rFonts w:eastAsia="Times New Roman"/>
              </w:rPr>
            </w:rPrChange>
          </w:rPr>
          <w:t>Pulmonata</w:t>
        </w:r>
        <w:proofErr w:type="spellEnd"/>
        <w:r w:rsidRPr="009A3F54">
          <w:rPr>
            <w:rFonts w:eastAsia="Times New Roman"/>
            <w:rPrChange w:id="955" w:author="Roderic Page" w:date="2019-02-18T17:24:00Z">
              <w:rPr>
                <w:rFonts w:eastAsia="Times New Roman"/>
              </w:rPr>
            </w:rPrChange>
          </w:rPr>
          <w:t xml:space="preserve">: </w:t>
        </w:r>
        <w:proofErr w:type="spellStart"/>
        <w:r w:rsidRPr="009A3F54">
          <w:rPr>
            <w:rFonts w:eastAsia="Times New Roman"/>
            <w:rPrChange w:id="956" w:author="Roderic Page" w:date="2019-02-18T17:24:00Z">
              <w:rPr>
                <w:rFonts w:eastAsia="Times New Roman"/>
              </w:rPr>
            </w:rPrChange>
          </w:rPr>
          <w:t>Camaenidae</w:t>
        </w:r>
        <w:proofErr w:type="spellEnd"/>
        <w:r w:rsidRPr="009A3F54">
          <w:rPr>
            <w:rFonts w:eastAsia="Times New Roman"/>
            <w:rPrChange w:id="957" w:author="Roderic Page" w:date="2019-02-18T17:24:00Z">
              <w:rPr>
                <w:rFonts w:eastAsia="Times New Roman"/>
              </w:rPr>
            </w:rPrChange>
          </w:rPr>
          <w:t xml:space="preserve">). </w:t>
        </w:r>
        <w:r w:rsidRPr="009A3F54">
          <w:rPr>
            <w:rFonts w:eastAsia="Times New Roman"/>
            <w:i/>
            <w:iCs/>
            <w:rPrChange w:id="958" w:author="Roderic Page" w:date="2019-02-18T17:24:00Z">
              <w:rPr>
                <w:rFonts w:eastAsia="Times New Roman"/>
                <w:i/>
                <w:iCs/>
              </w:rPr>
            </w:rPrChange>
          </w:rPr>
          <w:t>Records of the Australian Museum</w:t>
        </w:r>
        <w:r w:rsidRPr="009A3F54">
          <w:rPr>
            <w:rFonts w:eastAsia="Times New Roman"/>
            <w:rPrChange w:id="959" w:author="Roderic Page" w:date="2019-02-18T17:24:00Z">
              <w:rPr>
                <w:rFonts w:eastAsia="Times New Roman"/>
              </w:rPr>
            </w:rPrChange>
          </w:rPr>
          <w:t xml:space="preserve"> 63:167–202. DOI: 10.3853/j.0067-1975.63.2011.1581.</w:t>
        </w:r>
      </w:ins>
    </w:p>
    <w:p w14:paraId="7D92EC93" w14:textId="77777777" w:rsidR="009A3F54" w:rsidRPr="009A3F54" w:rsidRDefault="009A3F54" w:rsidP="009A3F54">
      <w:pPr>
        <w:pStyle w:val="Bibliography"/>
        <w:rPr>
          <w:ins w:id="960" w:author="Roderic Page" w:date="2019-02-18T17:24:00Z"/>
          <w:rFonts w:eastAsia="Times New Roman"/>
          <w:rPrChange w:id="961" w:author="Roderic Page" w:date="2019-02-18T17:24:00Z">
            <w:rPr>
              <w:ins w:id="962" w:author="Roderic Page" w:date="2019-02-18T17:24:00Z"/>
              <w:rFonts w:eastAsia="Times New Roman"/>
            </w:rPr>
          </w:rPrChange>
        </w:rPr>
        <w:pPrChange w:id="963" w:author="Roderic Page" w:date="2019-02-18T17:24:00Z">
          <w:pPr>
            <w:widowControl w:val="0"/>
            <w:autoSpaceDE w:val="0"/>
            <w:autoSpaceDN w:val="0"/>
            <w:adjustRightInd w:val="0"/>
          </w:pPr>
        </w:pPrChange>
      </w:pPr>
      <w:ins w:id="964" w:author="Roderic Page" w:date="2019-02-18T17:24:00Z">
        <w:r w:rsidRPr="009A3F54">
          <w:rPr>
            <w:rFonts w:eastAsia="Times New Roman"/>
            <w:rPrChange w:id="965" w:author="Roderic Page" w:date="2019-02-18T17:24:00Z">
              <w:rPr>
                <w:rFonts w:eastAsia="Times New Roman"/>
              </w:rPr>
            </w:rPrChange>
          </w:rPr>
          <w:t xml:space="preserve">May RM. 1988. How Many Species Are There on Earth? </w:t>
        </w:r>
        <w:r w:rsidRPr="009A3F54">
          <w:rPr>
            <w:rFonts w:eastAsia="Times New Roman"/>
            <w:i/>
            <w:iCs/>
            <w:rPrChange w:id="966" w:author="Roderic Page" w:date="2019-02-18T17:24:00Z">
              <w:rPr>
                <w:rFonts w:eastAsia="Times New Roman"/>
                <w:i/>
                <w:iCs/>
              </w:rPr>
            </w:rPrChange>
          </w:rPr>
          <w:t>Science</w:t>
        </w:r>
        <w:r w:rsidRPr="009A3F54">
          <w:rPr>
            <w:rFonts w:eastAsia="Times New Roman"/>
            <w:rPrChange w:id="967" w:author="Roderic Page" w:date="2019-02-18T17:24:00Z">
              <w:rPr>
                <w:rFonts w:eastAsia="Times New Roman"/>
              </w:rPr>
            </w:rPrChange>
          </w:rPr>
          <w:t xml:space="preserve"> 241:1441–1449. DOI: 10.1126/science.241.4872.1441.</w:t>
        </w:r>
      </w:ins>
    </w:p>
    <w:p w14:paraId="088AD0F2" w14:textId="77777777" w:rsidR="009A3F54" w:rsidRPr="009A3F54" w:rsidRDefault="009A3F54" w:rsidP="009A3F54">
      <w:pPr>
        <w:pStyle w:val="Bibliography"/>
        <w:rPr>
          <w:ins w:id="968" w:author="Roderic Page" w:date="2019-02-18T17:24:00Z"/>
          <w:rFonts w:eastAsia="Times New Roman"/>
          <w:rPrChange w:id="969" w:author="Roderic Page" w:date="2019-02-18T17:24:00Z">
            <w:rPr>
              <w:ins w:id="970" w:author="Roderic Page" w:date="2019-02-18T17:24:00Z"/>
              <w:rFonts w:eastAsia="Times New Roman"/>
            </w:rPr>
          </w:rPrChange>
        </w:rPr>
        <w:pPrChange w:id="971" w:author="Roderic Page" w:date="2019-02-18T17:24:00Z">
          <w:pPr>
            <w:widowControl w:val="0"/>
            <w:autoSpaceDE w:val="0"/>
            <w:autoSpaceDN w:val="0"/>
            <w:adjustRightInd w:val="0"/>
          </w:pPr>
        </w:pPrChange>
      </w:pPr>
      <w:ins w:id="972" w:author="Roderic Page" w:date="2019-02-18T17:24:00Z">
        <w:r w:rsidRPr="009A3F54">
          <w:rPr>
            <w:rFonts w:eastAsia="Times New Roman"/>
            <w:rPrChange w:id="973" w:author="Roderic Page" w:date="2019-02-18T17:24:00Z">
              <w:rPr>
                <w:rFonts w:eastAsia="Times New Roman"/>
              </w:rPr>
            </w:rPrChange>
          </w:rPr>
          <w:t xml:space="preserve">McDade LA, Maddison DR, </w:t>
        </w:r>
        <w:proofErr w:type="spellStart"/>
        <w:r w:rsidRPr="009A3F54">
          <w:rPr>
            <w:rFonts w:eastAsia="Times New Roman"/>
            <w:rPrChange w:id="974" w:author="Roderic Page" w:date="2019-02-18T17:24:00Z">
              <w:rPr>
                <w:rFonts w:eastAsia="Times New Roman"/>
              </w:rPr>
            </w:rPrChange>
          </w:rPr>
          <w:t>Guralnick</w:t>
        </w:r>
        <w:proofErr w:type="spellEnd"/>
        <w:r w:rsidRPr="009A3F54">
          <w:rPr>
            <w:rFonts w:eastAsia="Times New Roman"/>
            <w:rPrChange w:id="975" w:author="Roderic Page" w:date="2019-02-18T17:24:00Z">
              <w:rPr>
                <w:rFonts w:eastAsia="Times New Roman"/>
              </w:rPr>
            </w:rPrChange>
          </w:rPr>
          <w:t xml:space="preserve"> R, </w:t>
        </w:r>
        <w:proofErr w:type="spellStart"/>
        <w:r w:rsidRPr="009A3F54">
          <w:rPr>
            <w:rFonts w:eastAsia="Times New Roman"/>
            <w:rPrChange w:id="976" w:author="Roderic Page" w:date="2019-02-18T17:24:00Z">
              <w:rPr>
                <w:rFonts w:eastAsia="Times New Roman"/>
              </w:rPr>
            </w:rPrChange>
          </w:rPr>
          <w:t>Piwowar</w:t>
        </w:r>
        <w:proofErr w:type="spellEnd"/>
        <w:r w:rsidRPr="009A3F54">
          <w:rPr>
            <w:rFonts w:eastAsia="Times New Roman"/>
            <w:rPrChange w:id="977" w:author="Roderic Page" w:date="2019-02-18T17:24:00Z">
              <w:rPr>
                <w:rFonts w:eastAsia="Times New Roman"/>
              </w:rPr>
            </w:rPrChange>
          </w:rPr>
          <w:t xml:space="preserve"> HA, Jameson ML, </w:t>
        </w:r>
        <w:proofErr w:type="spellStart"/>
        <w:r w:rsidRPr="009A3F54">
          <w:rPr>
            <w:rFonts w:eastAsia="Times New Roman"/>
            <w:rPrChange w:id="978" w:author="Roderic Page" w:date="2019-02-18T17:24:00Z">
              <w:rPr>
                <w:rFonts w:eastAsia="Times New Roman"/>
              </w:rPr>
            </w:rPrChange>
          </w:rPr>
          <w:t>Helgen</w:t>
        </w:r>
        <w:proofErr w:type="spellEnd"/>
        <w:r w:rsidRPr="009A3F54">
          <w:rPr>
            <w:rFonts w:eastAsia="Times New Roman"/>
            <w:rPrChange w:id="979" w:author="Roderic Page" w:date="2019-02-18T17:24:00Z">
              <w:rPr>
                <w:rFonts w:eastAsia="Times New Roman"/>
              </w:rPr>
            </w:rPrChange>
          </w:rPr>
          <w:t xml:space="preserve"> KM, </w:t>
        </w:r>
        <w:proofErr w:type="spellStart"/>
        <w:r w:rsidRPr="009A3F54">
          <w:rPr>
            <w:rFonts w:eastAsia="Times New Roman"/>
            <w:rPrChange w:id="980" w:author="Roderic Page" w:date="2019-02-18T17:24:00Z">
              <w:rPr>
                <w:rFonts w:eastAsia="Times New Roman"/>
              </w:rPr>
            </w:rPrChange>
          </w:rPr>
          <w:t>Herendeen</w:t>
        </w:r>
        <w:proofErr w:type="spellEnd"/>
        <w:r w:rsidRPr="009A3F54">
          <w:rPr>
            <w:rFonts w:eastAsia="Times New Roman"/>
            <w:rPrChange w:id="981" w:author="Roderic Page" w:date="2019-02-18T17:24:00Z">
              <w:rPr>
                <w:rFonts w:eastAsia="Times New Roman"/>
              </w:rPr>
            </w:rPrChange>
          </w:rPr>
          <w:t xml:space="preserve"> PS, Hill A, Vis ML. 2011. Biology Needs a Modern Assessment System for Professional Productivity. </w:t>
        </w:r>
        <w:proofErr w:type="spellStart"/>
        <w:r w:rsidRPr="009A3F54">
          <w:rPr>
            <w:rFonts w:eastAsia="Times New Roman"/>
            <w:i/>
            <w:iCs/>
            <w:rPrChange w:id="982" w:author="Roderic Page" w:date="2019-02-18T17:24:00Z">
              <w:rPr>
                <w:rFonts w:eastAsia="Times New Roman"/>
                <w:i/>
                <w:iCs/>
              </w:rPr>
            </w:rPrChange>
          </w:rPr>
          <w:t>BioScience</w:t>
        </w:r>
        <w:proofErr w:type="spellEnd"/>
        <w:r w:rsidRPr="009A3F54">
          <w:rPr>
            <w:rFonts w:eastAsia="Times New Roman"/>
            <w:rPrChange w:id="983" w:author="Roderic Page" w:date="2019-02-18T17:24:00Z">
              <w:rPr>
                <w:rFonts w:eastAsia="Times New Roman"/>
              </w:rPr>
            </w:rPrChange>
          </w:rPr>
          <w:t xml:space="preserve"> 61:619–625. DOI: 10.1525/bio.2011.61.8.8.</w:t>
        </w:r>
      </w:ins>
    </w:p>
    <w:p w14:paraId="507E8C09" w14:textId="77777777" w:rsidR="009A3F54" w:rsidRPr="009A3F54" w:rsidRDefault="009A3F54" w:rsidP="009A3F54">
      <w:pPr>
        <w:pStyle w:val="Bibliography"/>
        <w:rPr>
          <w:ins w:id="984" w:author="Roderic Page" w:date="2019-02-18T17:24:00Z"/>
          <w:rFonts w:eastAsia="Times New Roman"/>
          <w:rPrChange w:id="985" w:author="Roderic Page" w:date="2019-02-18T17:24:00Z">
            <w:rPr>
              <w:ins w:id="986" w:author="Roderic Page" w:date="2019-02-18T17:24:00Z"/>
              <w:rFonts w:eastAsia="Times New Roman"/>
            </w:rPr>
          </w:rPrChange>
        </w:rPr>
        <w:pPrChange w:id="987" w:author="Roderic Page" w:date="2019-02-18T17:24:00Z">
          <w:pPr>
            <w:widowControl w:val="0"/>
            <w:autoSpaceDE w:val="0"/>
            <w:autoSpaceDN w:val="0"/>
            <w:adjustRightInd w:val="0"/>
          </w:pPr>
        </w:pPrChange>
      </w:pPr>
      <w:proofErr w:type="spellStart"/>
      <w:ins w:id="988" w:author="Roderic Page" w:date="2019-02-18T17:24:00Z">
        <w:r w:rsidRPr="009A3F54">
          <w:rPr>
            <w:rFonts w:eastAsia="Times New Roman"/>
            <w:rPrChange w:id="989" w:author="Roderic Page" w:date="2019-02-18T17:24:00Z">
              <w:rPr>
                <w:rFonts w:eastAsia="Times New Roman"/>
              </w:rPr>
            </w:rPrChange>
          </w:rPr>
          <w:t>Mesibov</w:t>
        </w:r>
        <w:proofErr w:type="spellEnd"/>
        <w:r w:rsidRPr="009A3F54">
          <w:rPr>
            <w:rFonts w:eastAsia="Times New Roman"/>
            <w:rPrChange w:id="990" w:author="Roderic Page" w:date="2019-02-18T17:24:00Z">
              <w:rPr>
                <w:rFonts w:eastAsia="Times New Roman"/>
              </w:rPr>
            </w:rPrChange>
          </w:rPr>
          <w:t xml:space="preserve"> R. 2014. A dataset for examining trends in publication of new Australian insects. </w:t>
        </w:r>
        <w:r w:rsidRPr="009A3F54">
          <w:rPr>
            <w:rFonts w:eastAsia="Times New Roman"/>
            <w:i/>
            <w:iCs/>
            <w:rPrChange w:id="991" w:author="Roderic Page" w:date="2019-02-18T17:24:00Z">
              <w:rPr>
                <w:rFonts w:eastAsia="Times New Roman"/>
                <w:i/>
                <w:iCs/>
              </w:rPr>
            </w:rPrChange>
          </w:rPr>
          <w:t>Biodiversity Data Journal</w:t>
        </w:r>
        <w:r w:rsidRPr="009A3F54">
          <w:rPr>
            <w:rFonts w:eastAsia="Times New Roman"/>
            <w:rPrChange w:id="992" w:author="Roderic Page" w:date="2019-02-18T17:24:00Z">
              <w:rPr>
                <w:rFonts w:eastAsia="Times New Roman"/>
              </w:rPr>
            </w:rPrChange>
          </w:rPr>
          <w:t xml:space="preserve"> </w:t>
        </w:r>
        <w:proofErr w:type="gramStart"/>
        <w:r w:rsidRPr="009A3F54">
          <w:rPr>
            <w:rFonts w:eastAsia="Times New Roman"/>
            <w:rPrChange w:id="993" w:author="Roderic Page" w:date="2019-02-18T17:24:00Z">
              <w:rPr>
                <w:rFonts w:eastAsia="Times New Roman"/>
              </w:rPr>
            </w:rPrChange>
          </w:rPr>
          <w:t>2:e</w:t>
        </w:r>
        <w:proofErr w:type="gramEnd"/>
        <w:r w:rsidRPr="009A3F54">
          <w:rPr>
            <w:rFonts w:eastAsia="Times New Roman"/>
            <w:rPrChange w:id="994" w:author="Roderic Page" w:date="2019-02-18T17:24:00Z">
              <w:rPr>
                <w:rFonts w:eastAsia="Times New Roman"/>
              </w:rPr>
            </w:rPrChange>
          </w:rPr>
          <w:t>1160. DOI: 10.3897/BDJ.</w:t>
        </w:r>
        <w:proofErr w:type="gramStart"/>
        <w:r w:rsidRPr="009A3F54">
          <w:rPr>
            <w:rFonts w:eastAsia="Times New Roman"/>
            <w:rPrChange w:id="995" w:author="Roderic Page" w:date="2019-02-18T17:24:00Z">
              <w:rPr>
                <w:rFonts w:eastAsia="Times New Roman"/>
              </w:rPr>
            </w:rPrChange>
          </w:rPr>
          <w:t>2.e</w:t>
        </w:r>
        <w:proofErr w:type="gramEnd"/>
        <w:r w:rsidRPr="009A3F54">
          <w:rPr>
            <w:rFonts w:eastAsia="Times New Roman"/>
            <w:rPrChange w:id="996" w:author="Roderic Page" w:date="2019-02-18T17:24:00Z">
              <w:rPr>
                <w:rFonts w:eastAsia="Times New Roman"/>
              </w:rPr>
            </w:rPrChange>
          </w:rPr>
          <w:t>1160.</w:t>
        </w:r>
      </w:ins>
    </w:p>
    <w:p w14:paraId="21CF10FC" w14:textId="77777777" w:rsidR="009A3F54" w:rsidRPr="009A3F54" w:rsidRDefault="009A3F54" w:rsidP="009A3F54">
      <w:pPr>
        <w:pStyle w:val="Bibliography"/>
        <w:rPr>
          <w:ins w:id="997" w:author="Roderic Page" w:date="2019-02-18T17:24:00Z"/>
          <w:rFonts w:eastAsia="Times New Roman"/>
          <w:rPrChange w:id="998" w:author="Roderic Page" w:date="2019-02-18T17:24:00Z">
            <w:rPr>
              <w:ins w:id="999" w:author="Roderic Page" w:date="2019-02-18T17:24:00Z"/>
              <w:rFonts w:eastAsia="Times New Roman"/>
            </w:rPr>
          </w:rPrChange>
        </w:rPr>
        <w:pPrChange w:id="1000" w:author="Roderic Page" w:date="2019-02-18T17:24:00Z">
          <w:pPr>
            <w:widowControl w:val="0"/>
            <w:autoSpaceDE w:val="0"/>
            <w:autoSpaceDN w:val="0"/>
            <w:adjustRightInd w:val="0"/>
          </w:pPr>
        </w:pPrChange>
      </w:pPr>
      <w:ins w:id="1001" w:author="Roderic Page" w:date="2019-02-18T17:24:00Z">
        <w:r w:rsidRPr="009A3F54">
          <w:rPr>
            <w:rFonts w:eastAsia="Times New Roman"/>
            <w:rPrChange w:id="1002" w:author="Roderic Page" w:date="2019-02-18T17:24:00Z">
              <w:rPr>
                <w:rFonts w:eastAsia="Times New Roman"/>
              </w:rPr>
            </w:rPrChange>
          </w:rPr>
          <w:t xml:space="preserve">Michel F, </w:t>
        </w:r>
        <w:proofErr w:type="spellStart"/>
        <w:r w:rsidRPr="009A3F54">
          <w:rPr>
            <w:rFonts w:eastAsia="Times New Roman"/>
            <w:rPrChange w:id="1003" w:author="Roderic Page" w:date="2019-02-18T17:24:00Z">
              <w:rPr>
                <w:rFonts w:eastAsia="Times New Roman"/>
              </w:rPr>
            </w:rPrChange>
          </w:rPr>
          <w:t>Gargominy</w:t>
        </w:r>
        <w:proofErr w:type="spellEnd"/>
        <w:r w:rsidRPr="009A3F54">
          <w:rPr>
            <w:rFonts w:eastAsia="Times New Roman"/>
            <w:rPrChange w:id="1004" w:author="Roderic Page" w:date="2019-02-18T17:24:00Z">
              <w:rPr>
                <w:rFonts w:eastAsia="Times New Roman"/>
              </w:rPr>
            </w:rPrChange>
          </w:rPr>
          <w:t xml:space="preserve"> O, </w:t>
        </w:r>
        <w:proofErr w:type="spellStart"/>
        <w:r w:rsidRPr="009A3F54">
          <w:rPr>
            <w:rFonts w:eastAsia="Times New Roman"/>
            <w:rPrChange w:id="1005" w:author="Roderic Page" w:date="2019-02-18T17:24:00Z">
              <w:rPr>
                <w:rFonts w:eastAsia="Times New Roman"/>
              </w:rPr>
            </w:rPrChange>
          </w:rPr>
          <w:t>Tercerie</w:t>
        </w:r>
        <w:proofErr w:type="spellEnd"/>
        <w:r w:rsidRPr="009A3F54">
          <w:rPr>
            <w:rFonts w:eastAsia="Times New Roman"/>
            <w:rPrChange w:id="1006" w:author="Roderic Page" w:date="2019-02-18T17:24:00Z">
              <w:rPr>
                <w:rFonts w:eastAsia="Times New Roman"/>
              </w:rPr>
            </w:rPrChange>
          </w:rPr>
          <w:t xml:space="preserve"> S, </w:t>
        </w:r>
        <w:proofErr w:type="spellStart"/>
        <w:r w:rsidRPr="009A3F54">
          <w:rPr>
            <w:rFonts w:eastAsia="Times New Roman"/>
            <w:rPrChange w:id="1007" w:author="Roderic Page" w:date="2019-02-18T17:24:00Z">
              <w:rPr>
                <w:rFonts w:eastAsia="Times New Roman"/>
              </w:rPr>
            </w:rPrChange>
          </w:rPr>
          <w:t>Faron</w:t>
        </w:r>
        <w:proofErr w:type="spellEnd"/>
        <w:r w:rsidRPr="009A3F54">
          <w:rPr>
            <w:rFonts w:eastAsia="Times New Roman"/>
            <w:rPrChange w:id="1008" w:author="Roderic Page" w:date="2019-02-18T17:24:00Z">
              <w:rPr>
                <w:rFonts w:eastAsia="Times New Roman"/>
              </w:rPr>
            </w:rPrChange>
          </w:rPr>
          <w:t xml:space="preserve"> </w:t>
        </w:r>
        <w:proofErr w:type="spellStart"/>
        <w:r w:rsidRPr="009A3F54">
          <w:rPr>
            <w:rFonts w:eastAsia="Times New Roman"/>
            <w:rPrChange w:id="1009" w:author="Roderic Page" w:date="2019-02-18T17:24:00Z">
              <w:rPr>
                <w:rFonts w:eastAsia="Times New Roman"/>
              </w:rPr>
            </w:rPrChange>
          </w:rPr>
          <w:t>Zucker</w:t>
        </w:r>
        <w:proofErr w:type="spellEnd"/>
        <w:r w:rsidRPr="009A3F54">
          <w:rPr>
            <w:rFonts w:eastAsia="Times New Roman"/>
            <w:rPrChange w:id="1010" w:author="Roderic Page" w:date="2019-02-18T17:24:00Z">
              <w:rPr>
                <w:rFonts w:eastAsia="Times New Roman"/>
              </w:rPr>
            </w:rPrChange>
          </w:rPr>
          <w:t xml:space="preserve"> C. 2017. A Model to Represent Nomenclatural and Taxonomic Information as Linked Data. Application to the French Taxonomic Register, TAXREF. In: </w:t>
        </w:r>
        <w:r w:rsidRPr="009A3F54">
          <w:rPr>
            <w:rFonts w:eastAsia="Times New Roman"/>
            <w:i/>
            <w:iCs/>
            <w:rPrChange w:id="1011" w:author="Roderic Page" w:date="2019-02-18T17:24:00Z">
              <w:rPr>
                <w:rFonts w:eastAsia="Times New Roman"/>
                <w:i/>
                <w:iCs/>
              </w:rPr>
            </w:rPrChange>
          </w:rPr>
          <w:t>S4Biodiv 2017 - 2nd International Workshop on Semantics for Biodiversity co-located with ISWC 2017</w:t>
        </w:r>
        <w:r w:rsidRPr="009A3F54">
          <w:rPr>
            <w:rFonts w:eastAsia="Times New Roman"/>
            <w:rPrChange w:id="1012" w:author="Roderic Page" w:date="2019-02-18T17:24:00Z">
              <w:rPr>
                <w:rFonts w:eastAsia="Times New Roman"/>
              </w:rPr>
            </w:rPrChange>
          </w:rPr>
          <w:t>. Vienna, Austria, 1–12.</w:t>
        </w:r>
      </w:ins>
    </w:p>
    <w:p w14:paraId="1FCB539D" w14:textId="77777777" w:rsidR="009A3F54" w:rsidRPr="009A3F54" w:rsidRDefault="009A3F54" w:rsidP="009A3F54">
      <w:pPr>
        <w:pStyle w:val="Bibliography"/>
        <w:rPr>
          <w:ins w:id="1013" w:author="Roderic Page" w:date="2019-02-18T17:24:00Z"/>
          <w:rFonts w:eastAsia="Times New Roman"/>
          <w:rPrChange w:id="1014" w:author="Roderic Page" w:date="2019-02-18T17:24:00Z">
            <w:rPr>
              <w:ins w:id="1015" w:author="Roderic Page" w:date="2019-02-18T17:24:00Z"/>
              <w:rFonts w:eastAsia="Times New Roman"/>
            </w:rPr>
          </w:rPrChange>
        </w:rPr>
        <w:pPrChange w:id="1016" w:author="Roderic Page" w:date="2019-02-18T17:24:00Z">
          <w:pPr>
            <w:widowControl w:val="0"/>
            <w:autoSpaceDE w:val="0"/>
            <w:autoSpaceDN w:val="0"/>
            <w:adjustRightInd w:val="0"/>
          </w:pPr>
        </w:pPrChange>
      </w:pPr>
      <w:proofErr w:type="spellStart"/>
      <w:ins w:id="1017" w:author="Roderic Page" w:date="2019-02-18T17:24:00Z">
        <w:r w:rsidRPr="009A3F54">
          <w:rPr>
            <w:rFonts w:eastAsia="Times New Roman"/>
            <w:rPrChange w:id="1018" w:author="Roderic Page" w:date="2019-02-18T17:24:00Z">
              <w:rPr>
                <w:rFonts w:eastAsia="Times New Roman"/>
              </w:rPr>
            </w:rPrChange>
          </w:rPr>
          <w:t>Nakabo</w:t>
        </w:r>
        <w:proofErr w:type="spellEnd"/>
        <w:r w:rsidRPr="009A3F54">
          <w:rPr>
            <w:rFonts w:eastAsia="Times New Roman"/>
            <w:rPrChange w:id="1019" w:author="Roderic Page" w:date="2019-02-18T17:24:00Z">
              <w:rPr>
                <w:rFonts w:eastAsia="Times New Roman"/>
              </w:rPr>
            </w:rPrChange>
          </w:rPr>
          <w:t xml:space="preserve"> T. 1982. REVISION OF GENERA OF THE DRAGONETS (</w:t>
        </w:r>
        <w:proofErr w:type="gramStart"/>
        <w:r w:rsidRPr="009A3F54">
          <w:rPr>
            <w:rFonts w:eastAsia="Times New Roman"/>
            <w:rPrChange w:id="1020" w:author="Roderic Page" w:date="2019-02-18T17:24:00Z">
              <w:rPr>
                <w:rFonts w:eastAsia="Times New Roman"/>
              </w:rPr>
            </w:rPrChange>
          </w:rPr>
          <w:t>PISCES :</w:t>
        </w:r>
        <w:proofErr w:type="gramEnd"/>
        <w:r w:rsidRPr="009A3F54">
          <w:rPr>
            <w:rFonts w:eastAsia="Times New Roman"/>
            <w:rPrChange w:id="1021" w:author="Roderic Page" w:date="2019-02-18T17:24:00Z">
              <w:rPr>
                <w:rFonts w:eastAsia="Times New Roman"/>
              </w:rPr>
            </w:rPrChange>
          </w:rPr>
          <w:t xml:space="preserve"> CALLIONYMIDAE). </w:t>
        </w:r>
        <w:r w:rsidRPr="009A3F54">
          <w:rPr>
            <w:rFonts w:eastAsia="Times New Roman"/>
            <w:i/>
            <w:iCs/>
            <w:rPrChange w:id="1022" w:author="Roderic Page" w:date="2019-02-18T17:24:00Z">
              <w:rPr>
                <w:rFonts w:eastAsia="Times New Roman"/>
                <w:i/>
                <w:iCs/>
              </w:rPr>
            </w:rPrChange>
          </w:rPr>
          <w:t xml:space="preserve">Publications of the </w:t>
        </w:r>
        <w:proofErr w:type="spellStart"/>
        <w:r w:rsidRPr="009A3F54">
          <w:rPr>
            <w:rFonts w:eastAsia="Times New Roman"/>
            <w:i/>
            <w:iCs/>
            <w:rPrChange w:id="1023" w:author="Roderic Page" w:date="2019-02-18T17:24:00Z">
              <w:rPr>
                <w:rFonts w:eastAsia="Times New Roman"/>
                <w:i/>
                <w:iCs/>
              </w:rPr>
            </w:rPrChange>
          </w:rPr>
          <w:t>Seto</w:t>
        </w:r>
        <w:proofErr w:type="spellEnd"/>
        <w:r w:rsidRPr="009A3F54">
          <w:rPr>
            <w:rFonts w:eastAsia="Times New Roman"/>
            <w:i/>
            <w:iCs/>
            <w:rPrChange w:id="1024" w:author="Roderic Page" w:date="2019-02-18T17:24:00Z">
              <w:rPr>
                <w:rFonts w:eastAsia="Times New Roman"/>
                <w:i/>
                <w:iCs/>
              </w:rPr>
            </w:rPrChange>
          </w:rPr>
          <w:t xml:space="preserve"> Marine Biological Laboratory</w:t>
        </w:r>
        <w:r w:rsidRPr="009A3F54">
          <w:rPr>
            <w:rFonts w:eastAsia="Times New Roman"/>
            <w:rPrChange w:id="1025" w:author="Roderic Page" w:date="2019-02-18T17:24:00Z">
              <w:rPr>
                <w:rFonts w:eastAsia="Times New Roman"/>
              </w:rPr>
            </w:rPrChange>
          </w:rPr>
          <w:t xml:space="preserve"> 27:77–131. DOI: 10.5134/176044.</w:t>
        </w:r>
      </w:ins>
    </w:p>
    <w:p w14:paraId="56536D20" w14:textId="77777777" w:rsidR="009A3F54" w:rsidRPr="009A3F54" w:rsidRDefault="009A3F54" w:rsidP="009A3F54">
      <w:pPr>
        <w:pStyle w:val="Bibliography"/>
        <w:rPr>
          <w:ins w:id="1026" w:author="Roderic Page" w:date="2019-02-18T17:24:00Z"/>
          <w:rFonts w:eastAsia="Times New Roman"/>
          <w:rPrChange w:id="1027" w:author="Roderic Page" w:date="2019-02-18T17:24:00Z">
            <w:rPr>
              <w:ins w:id="1028" w:author="Roderic Page" w:date="2019-02-18T17:24:00Z"/>
              <w:rFonts w:eastAsia="Times New Roman"/>
            </w:rPr>
          </w:rPrChange>
        </w:rPr>
        <w:pPrChange w:id="1029" w:author="Roderic Page" w:date="2019-02-18T17:24:00Z">
          <w:pPr>
            <w:widowControl w:val="0"/>
            <w:autoSpaceDE w:val="0"/>
            <w:autoSpaceDN w:val="0"/>
            <w:adjustRightInd w:val="0"/>
          </w:pPr>
        </w:pPrChange>
      </w:pPr>
      <w:ins w:id="1030" w:author="Roderic Page" w:date="2019-02-18T17:24:00Z">
        <w:r w:rsidRPr="009A3F54">
          <w:rPr>
            <w:rFonts w:eastAsia="Times New Roman"/>
            <w:rPrChange w:id="1031" w:author="Roderic Page" w:date="2019-02-18T17:24:00Z">
              <w:rPr>
                <w:rFonts w:eastAsia="Times New Roman"/>
              </w:rPr>
            </w:rPrChange>
          </w:rPr>
          <w:t xml:space="preserve">Nielsen FÅ, </w:t>
        </w:r>
        <w:proofErr w:type="spellStart"/>
        <w:r w:rsidRPr="009A3F54">
          <w:rPr>
            <w:rFonts w:eastAsia="Times New Roman"/>
            <w:rPrChange w:id="1032" w:author="Roderic Page" w:date="2019-02-18T17:24:00Z">
              <w:rPr>
                <w:rFonts w:eastAsia="Times New Roman"/>
              </w:rPr>
            </w:rPrChange>
          </w:rPr>
          <w:t>Mietchen</w:t>
        </w:r>
        <w:proofErr w:type="spellEnd"/>
        <w:r w:rsidRPr="009A3F54">
          <w:rPr>
            <w:rFonts w:eastAsia="Times New Roman"/>
            <w:rPrChange w:id="1033" w:author="Roderic Page" w:date="2019-02-18T17:24:00Z">
              <w:rPr>
                <w:rFonts w:eastAsia="Times New Roman"/>
              </w:rPr>
            </w:rPrChange>
          </w:rPr>
          <w:t xml:space="preserve"> D, </w:t>
        </w:r>
        <w:proofErr w:type="spellStart"/>
        <w:r w:rsidRPr="009A3F54">
          <w:rPr>
            <w:rFonts w:eastAsia="Times New Roman"/>
            <w:rPrChange w:id="1034" w:author="Roderic Page" w:date="2019-02-18T17:24:00Z">
              <w:rPr>
                <w:rFonts w:eastAsia="Times New Roman"/>
              </w:rPr>
            </w:rPrChange>
          </w:rPr>
          <w:t>Willighagen</w:t>
        </w:r>
        <w:proofErr w:type="spellEnd"/>
        <w:r w:rsidRPr="009A3F54">
          <w:rPr>
            <w:rFonts w:eastAsia="Times New Roman"/>
            <w:rPrChange w:id="1035" w:author="Roderic Page" w:date="2019-02-18T17:24:00Z">
              <w:rPr>
                <w:rFonts w:eastAsia="Times New Roman"/>
              </w:rPr>
            </w:rPrChange>
          </w:rPr>
          <w:t xml:space="preserve"> E. 2017. Scholia, </w:t>
        </w:r>
        <w:proofErr w:type="spellStart"/>
        <w:r w:rsidRPr="009A3F54">
          <w:rPr>
            <w:rFonts w:eastAsia="Times New Roman"/>
            <w:rPrChange w:id="1036" w:author="Roderic Page" w:date="2019-02-18T17:24:00Z">
              <w:rPr>
                <w:rFonts w:eastAsia="Times New Roman"/>
              </w:rPr>
            </w:rPrChange>
          </w:rPr>
          <w:t>Scientometrics</w:t>
        </w:r>
        <w:proofErr w:type="spellEnd"/>
        <w:r w:rsidRPr="009A3F54">
          <w:rPr>
            <w:rFonts w:eastAsia="Times New Roman"/>
            <w:rPrChange w:id="1037" w:author="Roderic Page" w:date="2019-02-18T17:24:00Z">
              <w:rPr>
                <w:rFonts w:eastAsia="Times New Roman"/>
              </w:rPr>
            </w:rPrChange>
          </w:rPr>
          <w:t xml:space="preserve"> and </w:t>
        </w:r>
        <w:proofErr w:type="spellStart"/>
        <w:r w:rsidRPr="009A3F54">
          <w:rPr>
            <w:rFonts w:eastAsia="Times New Roman"/>
            <w:rPrChange w:id="1038" w:author="Roderic Page" w:date="2019-02-18T17:24:00Z">
              <w:rPr>
                <w:rFonts w:eastAsia="Times New Roman"/>
              </w:rPr>
            </w:rPrChange>
          </w:rPr>
          <w:t>Wikidata</w:t>
        </w:r>
        <w:proofErr w:type="spellEnd"/>
        <w:r w:rsidRPr="009A3F54">
          <w:rPr>
            <w:rFonts w:eastAsia="Times New Roman"/>
            <w:rPrChange w:id="1039" w:author="Roderic Page" w:date="2019-02-18T17:24:00Z">
              <w:rPr>
                <w:rFonts w:eastAsia="Times New Roman"/>
              </w:rPr>
            </w:rPrChange>
          </w:rPr>
          <w:t xml:space="preserve">. </w:t>
        </w:r>
        <w:r w:rsidRPr="009A3F54">
          <w:rPr>
            <w:rFonts w:eastAsia="Times New Roman"/>
            <w:i/>
            <w:iCs/>
            <w:rPrChange w:id="1040" w:author="Roderic Page" w:date="2019-02-18T17:24:00Z">
              <w:rPr>
                <w:rFonts w:eastAsia="Times New Roman"/>
                <w:i/>
                <w:iCs/>
              </w:rPr>
            </w:rPrChange>
          </w:rPr>
          <w:t>Lecture Notes in Computer Science</w:t>
        </w:r>
        <w:r w:rsidRPr="009A3F54">
          <w:rPr>
            <w:rFonts w:eastAsia="Times New Roman"/>
            <w:rPrChange w:id="1041" w:author="Roderic Page" w:date="2019-02-18T17:24:00Z">
              <w:rPr>
                <w:rFonts w:eastAsia="Times New Roman"/>
              </w:rPr>
            </w:rPrChange>
          </w:rPr>
          <w:t>:237–259. DOI: 10.1007/978-3-319-70407-4_36.</w:t>
        </w:r>
      </w:ins>
    </w:p>
    <w:p w14:paraId="598E3C37" w14:textId="77777777" w:rsidR="009A3F54" w:rsidRPr="009A3F54" w:rsidRDefault="009A3F54" w:rsidP="009A3F54">
      <w:pPr>
        <w:pStyle w:val="Bibliography"/>
        <w:rPr>
          <w:ins w:id="1042" w:author="Roderic Page" w:date="2019-02-18T17:24:00Z"/>
          <w:rFonts w:eastAsia="Times New Roman"/>
          <w:rPrChange w:id="1043" w:author="Roderic Page" w:date="2019-02-18T17:24:00Z">
            <w:rPr>
              <w:ins w:id="1044" w:author="Roderic Page" w:date="2019-02-18T17:24:00Z"/>
              <w:rFonts w:eastAsia="Times New Roman"/>
            </w:rPr>
          </w:rPrChange>
        </w:rPr>
        <w:pPrChange w:id="1045" w:author="Roderic Page" w:date="2019-02-18T17:24:00Z">
          <w:pPr>
            <w:widowControl w:val="0"/>
            <w:autoSpaceDE w:val="0"/>
            <w:autoSpaceDN w:val="0"/>
            <w:adjustRightInd w:val="0"/>
          </w:pPr>
        </w:pPrChange>
      </w:pPr>
      <w:ins w:id="1046" w:author="Roderic Page" w:date="2019-02-18T17:24:00Z">
        <w:r w:rsidRPr="009A3F54">
          <w:rPr>
            <w:rFonts w:eastAsia="Times New Roman"/>
            <w:rPrChange w:id="1047" w:author="Roderic Page" w:date="2019-02-18T17:24:00Z">
              <w:rPr>
                <w:rFonts w:eastAsia="Times New Roman"/>
              </w:rPr>
            </w:rPrChange>
          </w:rPr>
          <w:t xml:space="preserve">Page RD. 2011. Extracting scientific articles from a large digital archive: </w:t>
        </w:r>
        <w:proofErr w:type="spellStart"/>
        <w:r w:rsidRPr="009A3F54">
          <w:rPr>
            <w:rFonts w:eastAsia="Times New Roman"/>
            <w:rPrChange w:id="1048" w:author="Roderic Page" w:date="2019-02-18T17:24:00Z">
              <w:rPr>
                <w:rFonts w:eastAsia="Times New Roman"/>
              </w:rPr>
            </w:rPrChange>
          </w:rPr>
          <w:t>BioStor</w:t>
        </w:r>
        <w:proofErr w:type="spellEnd"/>
        <w:r w:rsidRPr="009A3F54">
          <w:rPr>
            <w:rFonts w:eastAsia="Times New Roman"/>
            <w:rPrChange w:id="1049" w:author="Roderic Page" w:date="2019-02-18T17:24:00Z">
              <w:rPr>
                <w:rFonts w:eastAsia="Times New Roman"/>
              </w:rPr>
            </w:rPrChange>
          </w:rPr>
          <w:t xml:space="preserve"> and the Biodiversity Heritage Library. </w:t>
        </w:r>
        <w:r w:rsidRPr="009A3F54">
          <w:rPr>
            <w:rFonts w:eastAsia="Times New Roman"/>
            <w:i/>
            <w:iCs/>
            <w:rPrChange w:id="1050" w:author="Roderic Page" w:date="2019-02-18T17:24:00Z">
              <w:rPr>
                <w:rFonts w:eastAsia="Times New Roman"/>
                <w:i/>
                <w:iCs/>
              </w:rPr>
            </w:rPrChange>
          </w:rPr>
          <w:t>BMC Bioinformatics</w:t>
        </w:r>
        <w:r w:rsidRPr="009A3F54">
          <w:rPr>
            <w:rFonts w:eastAsia="Times New Roman"/>
            <w:rPrChange w:id="1051" w:author="Roderic Page" w:date="2019-02-18T17:24:00Z">
              <w:rPr>
                <w:rFonts w:eastAsia="Times New Roman"/>
              </w:rPr>
            </w:rPrChange>
          </w:rPr>
          <w:t xml:space="preserve"> 12:187. DOI: 10.1186/1471-2105-12-187.</w:t>
        </w:r>
      </w:ins>
    </w:p>
    <w:p w14:paraId="40A8F0C8" w14:textId="77777777" w:rsidR="009A3F54" w:rsidRPr="009A3F54" w:rsidRDefault="009A3F54" w:rsidP="009A3F54">
      <w:pPr>
        <w:pStyle w:val="Bibliography"/>
        <w:rPr>
          <w:ins w:id="1052" w:author="Roderic Page" w:date="2019-02-18T17:24:00Z"/>
          <w:rFonts w:eastAsia="Times New Roman"/>
          <w:rPrChange w:id="1053" w:author="Roderic Page" w:date="2019-02-18T17:24:00Z">
            <w:rPr>
              <w:ins w:id="1054" w:author="Roderic Page" w:date="2019-02-18T17:24:00Z"/>
              <w:rFonts w:eastAsia="Times New Roman"/>
            </w:rPr>
          </w:rPrChange>
        </w:rPr>
        <w:pPrChange w:id="1055" w:author="Roderic Page" w:date="2019-02-18T17:24:00Z">
          <w:pPr>
            <w:widowControl w:val="0"/>
            <w:autoSpaceDE w:val="0"/>
            <w:autoSpaceDN w:val="0"/>
            <w:adjustRightInd w:val="0"/>
          </w:pPr>
        </w:pPrChange>
      </w:pPr>
      <w:ins w:id="1056" w:author="Roderic Page" w:date="2019-02-18T17:24:00Z">
        <w:r w:rsidRPr="009A3F54">
          <w:rPr>
            <w:rFonts w:eastAsia="Times New Roman"/>
            <w:rPrChange w:id="1057" w:author="Roderic Page" w:date="2019-02-18T17:24:00Z">
              <w:rPr>
                <w:rFonts w:eastAsia="Times New Roman"/>
              </w:rPr>
            </w:rPrChange>
          </w:rPr>
          <w:lastRenderedPageBreak/>
          <w:t xml:space="preserve">Page RDM. 2013. </w:t>
        </w:r>
        <w:proofErr w:type="spellStart"/>
        <w:r w:rsidRPr="009A3F54">
          <w:rPr>
            <w:rFonts w:eastAsia="Times New Roman"/>
            <w:rPrChange w:id="1058" w:author="Roderic Page" w:date="2019-02-18T17:24:00Z">
              <w:rPr>
                <w:rFonts w:eastAsia="Times New Roman"/>
              </w:rPr>
            </w:rPrChange>
          </w:rPr>
          <w:t>BioNames</w:t>
        </w:r>
        <w:proofErr w:type="spellEnd"/>
        <w:r w:rsidRPr="009A3F54">
          <w:rPr>
            <w:rFonts w:eastAsia="Times New Roman"/>
            <w:rPrChange w:id="1059" w:author="Roderic Page" w:date="2019-02-18T17:24:00Z">
              <w:rPr>
                <w:rFonts w:eastAsia="Times New Roman"/>
              </w:rPr>
            </w:rPrChange>
          </w:rPr>
          <w:t xml:space="preserve">: linking taxonomy, texts, and trees. </w:t>
        </w:r>
        <w:proofErr w:type="spellStart"/>
        <w:r w:rsidRPr="009A3F54">
          <w:rPr>
            <w:rFonts w:eastAsia="Times New Roman"/>
            <w:i/>
            <w:iCs/>
            <w:rPrChange w:id="1060" w:author="Roderic Page" w:date="2019-02-18T17:24:00Z">
              <w:rPr>
                <w:rFonts w:eastAsia="Times New Roman"/>
                <w:i/>
                <w:iCs/>
              </w:rPr>
            </w:rPrChange>
          </w:rPr>
          <w:t>PeerJ</w:t>
        </w:r>
        <w:proofErr w:type="spellEnd"/>
        <w:r w:rsidRPr="009A3F54">
          <w:rPr>
            <w:rFonts w:eastAsia="Times New Roman"/>
            <w:rPrChange w:id="1061" w:author="Roderic Page" w:date="2019-02-18T17:24:00Z">
              <w:rPr>
                <w:rFonts w:eastAsia="Times New Roman"/>
              </w:rPr>
            </w:rPrChange>
          </w:rPr>
          <w:t xml:space="preserve"> </w:t>
        </w:r>
        <w:proofErr w:type="gramStart"/>
        <w:r w:rsidRPr="009A3F54">
          <w:rPr>
            <w:rFonts w:eastAsia="Times New Roman"/>
            <w:rPrChange w:id="1062" w:author="Roderic Page" w:date="2019-02-18T17:24:00Z">
              <w:rPr>
                <w:rFonts w:eastAsia="Times New Roman"/>
              </w:rPr>
            </w:rPrChange>
          </w:rPr>
          <w:t>1:e</w:t>
        </w:r>
        <w:proofErr w:type="gramEnd"/>
        <w:r w:rsidRPr="009A3F54">
          <w:rPr>
            <w:rFonts w:eastAsia="Times New Roman"/>
            <w:rPrChange w:id="1063" w:author="Roderic Page" w:date="2019-02-18T17:24:00Z">
              <w:rPr>
                <w:rFonts w:eastAsia="Times New Roman"/>
              </w:rPr>
            </w:rPrChange>
          </w:rPr>
          <w:t>190. DOI: 10.7717/peerj.190.</w:t>
        </w:r>
      </w:ins>
    </w:p>
    <w:p w14:paraId="2C2A0A97" w14:textId="77777777" w:rsidR="009A3F54" w:rsidRPr="009A3F54" w:rsidRDefault="009A3F54" w:rsidP="009A3F54">
      <w:pPr>
        <w:pStyle w:val="Bibliography"/>
        <w:rPr>
          <w:ins w:id="1064" w:author="Roderic Page" w:date="2019-02-18T17:24:00Z"/>
          <w:rFonts w:eastAsia="Times New Roman"/>
          <w:rPrChange w:id="1065" w:author="Roderic Page" w:date="2019-02-18T17:24:00Z">
            <w:rPr>
              <w:ins w:id="1066" w:author="Roderic Page" w:date="2019-02-18T17:24:00Z"/>
              <w:rFonts w:eastAsia="Times New Roman"/>
            </w:rPr>
          </w:rPrChange>
        </w:rPr>
        <w:pPrChange w:id="1067" w:author="Roderic Page" w:date="2019-02-18T17:24:00Z">
          <w:pPr>
            <w:widowControl w:val="0"/>
            <w:autoSpaceDE w:val="0"/>
            <w:autoSpaceDN w:val="0"/>
            <w:adjustRightInd w:val="0"/>
          </w:pPr>
        </w:pPrChange>
      </w:pPr>
      <w:ins w:id="1068" w:author="Roderic Page" w:date="2019-02-18T17:24:00Z">
        <w:r w:rsidRPr="009A3F54">
          <w:rPr>
            <w:rFonts w:eastAsia="Times New Roman"/>
            <w:rPrChange w:id="1069" w:author="Roderic Page" w:date="2019-02-18T17:24:00Z">
              <w:rPr>
                <w:rFonts w:eastAsia="Times New Roman"/>
              </w:rPr>
            </w:rPrChange>
          </w:rPr>
          <w:t xml:space="preserve">Page RDM. 2016a. Towards a biodiversity knowledge graph. </w:t>
        </w:r>
        <w:r w:rsidRPr="009A3F54">
          <w:rPr>
            <w:rFonts w:eastAsia="Times New Roman"/>
            <w:i/>
            <w:iCs/>
            <w:rPrChange w:id="1070" w:author="Roderic Page" w:date="2019-02-18T17:24:00Z">
              <w:rPr>
                <w:rFonts w:eastAsia="Times New Roman"/>
                <w:i/>
                <w:iCs/>
              </w:rPr>
            </w:rPrChange>
          </w:rPr>
          <w:t>Research Ideas and Outcomes</w:t>
        </w:r>
        <w:r w:rsidRPr="009A3F54">
          <w:rPr>
            <w:rFonts w:eastAsia="Times New Roman"/>
            <w:rPrChange w:id="1071" w:author="Roderic Page" w:date="2019-02-18T17:24:00Z">
              <w:rPr>
                <w:rFonts w:eastAsia="Times New Roman"/>
              </w:rPr>
            </w:rPrChange>
          </w:rPr>
          <w:t xml:space="preserve"> </w:t>
        </w:r>
        <w:proofErr w:type="gramStart"/>
        <w:r w:rsidRPr="009A3F54">
          <w:rPr>
            <w:rFonts w:eastAsia="Times New Roman"/>
            <w:rPrChange w:id="1072" w:author="Roderic Page" w:date="2019-02-18T17:24:00Z">
              <w:rPr>
                <w:rFonts w:eastAsia="Times New Roman"/>
              </w:rPr>
            </w:rPrChange>
          </w:rPr>
          <w:t>2:e</w:t>
        </w:r>
        <w:proofErr w:type="gramEnd"/>
        <w:r w:rsidRPr="009A3F54">
          <w:rPr>
            <w:rFonts w:eastAsia="Times New Roman"/>
            <w:rPrChange w:id="1073" w:author="Roderic Page" w:date="2019-02-18T17:24:00Z">
              <w:rPr>
                <w:rFonts w:eastAsia="Times New Roman"/>
              </w:rPr>
            </w:rPrChange>
          </w:rPr>
          <w:t>8767. DOI: 10.3897/rio.</w:t>
        </w:r>
        <w:proofErr w:type="gramStart"/>
        <w:r w:rsidRPr="009A3F54">
          <w:rPr>
            <w:rFonts w:eastAsia="Times New Roman"/>
            <w:rPrChange w:id="1074" w:author="Roderic Page" w:date="2019-02-18T17:24:00Z">
              <w:rPr>
                <w:rFonts w:eastAsia="Times New Roman"/>
              </w:rPr>
            </w:rPrChange>
          </w:rPr>
          <w:t>2.e</w:t>
        </w:r>
        <w:proofErr w:type="gramEnd"/>
        <w:r w:rsidRPr="009A3F54">
          <w:rPr>
            <w:rFonts w:eastAsia="Times New Roman"/>
            <w:rPrChange w:id="1075" w:author="Roderic Page" w:date="2019-02-18T17:24:00Z">
              <w:rPr>
                <w:rFonts w:eastAsia="Times New Roman"/>
              </w:rPr>
            </w:rPrChange>
          </w:rPr>
          <w:t>8767.</w:t>
        </w:r>
      </w:ins>
    </w:p>
    <w:p w14:paraId="63E505D7" w14:textId="77777777" w:rsidR="009A3F54" w:rsidRPr="009A3F54" w:rsidRDefault="009A3F54" w:rsidP="009A3F54">
      <w:pPr>
        <w:pStyle w:val="Bibliography"/>
        <w:rPr>
          <w:ins w:id="1076" w:author="Roderic Page" w:date="2019-02-18T17:24:00Z"/>
          <w:rFonts w:eastAsia="Times New Roman"/>
          <w:rPrChange w:id="1077" w:author="Roderic Page" w:date="2019-02-18T17:24:00Z">
            <w:rPr>
              <w:ins w:id="1078" w:author="Roderic Page" w:date="2019-02-18T17:24:00Z"/>
              <w:rFonts w:eastAsia="Times New Roman"/>
            </w:rPr>
          </w:rPrChange>
        </w:rPr>
        <w:pPrChange w:id="1079" w:author="Roderic Page" w:date="2019-02-18T17:24:00Z">
          <w:pPr>
            <w:widowControl w:val="0"/>
            <w:autoSpaceDE w:val="0"/>
            <w:autoSpaceDN w:val="0"/>
            <w:adjustRightInd w:val="0"/>
          </w:pPr>
        </w:pPrChange>
      </w:pPr>
      <w:ins w:id="1080" w:author="Roderic Page" w:date="2019-02-18T17:24:00Z">
        <w:r w:rsidRPr="009A3F54">
          <w:rPr>
            <w:rFonts w:eastAsia="Times New Roman"/>
            <w:rPrChange w:id="1081" w:author="Roderic Page" w:date="2019-02-18T17:24:00Z">
              <w:rPr>
                <w:rFonts w:eastAsia="Times New Roman"/>
              </w:rPr>
            </w:rPrChange>
          </w:rPr>
          <w:t xml:space="preserve">Page RDM. 2016b. DNA barcoding and taxonomy: dark taxa and dark texts. </w:t>
        </w:r>
        <w:r w:rsidRPr="009A3F54">
          <w:rPr>
            <w:rFonts w:eastAsia="Times New Roman"/>
            <w:i/>
            <w:iCs/>
            <w:rPrChange w:id="1082" w:author="Roderic Page" w:date="2019-02-18T17:24:00Z">
              <w:rPr>
                <w:rFonts w:eastAsia="Times New Roman"/>
                <w:i/>
                <w:iCs/>
              </w:rPr>
            </w:rPrChange>
          </w:rPr>
          <w:t>Phil. Trans. R. Soc. B</w:t>
        </w:r>
        <w:r w:rsidRPr="009A3F54">
          <w:rPr>
            <w:rFonts w:eastAsia="Times New Roman"/>
            <w:rPrChange w:id="1083" w:author="Roderic Page" w:date="2019-02-18T17:24:00Z">
              <w:rPr>
                <w:rFonts w:eastAsia="Times New Roman"/>
              </w:rPr>
            </w:rPrChange>
          </w:rPr>
          <w:t xml:space="preserve"> 371:20150334. DOI: 10.1098/rstb.2015.0334.</w:t>
        </w:r>
      </w:ins>
    </w:p>
    <w:p w14:paraId="641DF1C7" w14:textId="77777777" w:rsidR="009A3F54" w:rsidRPr="009A3F54" w:rsidRDefault="009A3F54" w:rsidP="009A3F54">
      <w:pPr>
        <w:pStyle w:val="Bibliography"/>
        <w:rPr>
          <w:ins w:id="1084" w:author="Roderic Page" w:date="2019-02-18T17:24:00Z"/>
          <w:rFonts w:eastAsia="Times New Roman"/>
          <w:rPrChange w:id="1085" w:author="Roderic Page" w:date="2019-02-18T17:24:00Z">
            <w:rPr>
              <w:ins w:id="1086" w:author="Roderic Page" w:date="2019-02-18T17:24:00Z"/>
              <w:rFonts w:eastAsia="Times New Roman"/>
            </w:rPr>
          </w:rPrChange>
        </w:rPr>
        <w:pPrChange w:id="1087" w:author="Roderic Page" w:date="2019-02-18T17:24:00Z">
          <w:pPr>
            <w:widowControl w:val="0"/>
            <w:autoSpaceDE w:val="0"/>
            <w:autoSpaceDN w:val="0"/>
            <w:adjustRightInd w:val="0"/>
          </w:pPr>
        </w:pPrChange>
      </w:pPr>
      <w:ins w:id="1088" w:author="Roderic Page" w:date="2019-02-18T17:24:00Z">
        <w:r w:rsidRPr="009A3F54">
          <w:rPr>
            <w:rFonts w:eastAsia="Times New Roman"/>
            <w:rPrChange w:id="1089" w:author="Roderic Page" w:date="2019-02-18T17:24:00Z">
              <w:rPr>
                <w:rFonts w:eastAsia="Times New Roman"/>
              </w:rPr>
            </w:rPrChange>
          </w:rPr>
          <w:t xml:space="preserve">Pullen KR, Jennings D, </w:t>
        </w:r>
        <w:proofErr w:type="spellStart"/>
        <w:r w:rsidRPr="009A3F54">
          <w:rPr>
            <w:rFonts w:eastAsia="Times New Roman"/>
            <w:rPrChange w:id="1090" w:author="Roderic Page" w:date="2019-02-18T17:24:00Z">
              <w:rPr>
                <w:rFonts w:eastAsia="Times New Roman"/>
              </w:rPr>
            </w:rPrChange>
          </w:rPr>
          <w:t>Oberprieler</w:t>
        </w:r>
        <w:proofErr w:type="spellEnd"/>
        <w:r w:rsidRPr="009A3F54">
          <w:rPr>
            <w:rFonts w:eastAsia="Times New Roman"/>
            <w:rPrChange w:id="1091" w:author="Roderic Page" w:date="2019-02-18T17:24:00Z">
              <w:rPr>
                <w:rFonts w:eastAsia="Times New Roman"/>
              </w:rPr>
            </w:rPrChange>
          </w:rPr>
          <w:t xml:space="preserve"> RG. 2014. Annotated catalogue of Australian weevils (</w:t>
        </w:r>
        <w:proofErr w:type="spellStart"/>
        <w:r w:rsidRPr="009A3F54">
          <w:rPr>
            <w:rFonts w:eastAsia="Times New Roman"/>
            <w:rPrChange w:id="1092" w:author="Roderic Page" w:date="2019-02-18T17:24:00Z">
              <w:rPr>
                <w:rFonts w:eastAsia="Times New Roman"/>
              </w:rPr>
            </w:rPrChange>
          </w:rPr>
          <w:t>Coleoptera</w:t>
        </w:r>
        <w:proofErr w:type="spellEnd"/>
        <w:r w:rsidRPr="009A3F54">
          <w:rPr>
            <w:rFonts w:eastAsia="Times New Roman"/>
            <w:rPrChange w:id="1093" w:author="Roderic Page" w:date="2019-02-18T17:24:00Z">
              <w:rPr>
                <w:rFonts w:eastAsia="Times New Roman"/>
              </w:rPr>
            </w:rPrChange>
          </w:rPr>
          <w:t xml:space="preserve">: </w:t>
        </w:r>
        <w:proofErr w:type="spellStart"/>
        <w:r w:rsidRPr="009A3F54">
          <w:rPr>
            <w:rFonts w:eastAsia="Times New Roman"/>
            <w:rPrChange w:id="1094" w:author="Roderic Page" w:date="2019-02-18T17:24:00Z">
              <w:rPr>
                <w:rFonts w:eastAsia="Times New Roman"/>
              </w:rPr>
            </w:rPrChange>
          </w:rPr>
          <w:t>Curculionoidea</w:t>
        </w:r>
        <w:proofErr w:type="spellEnd"/>
        <w:r w:rsidRPr="009A3F54">
          <w:rPr>
            <w:rFonts w:eastAsia="Times New Roman"/>
            <w:rPrChange w:id="1095" w:author="Roderic Page" w:date="2019-02-18T17:24:00Z">
              <w:rPr>
                <w:rFonts w:eastAsia="Times New Roman"/>
              </w:rPr>
            </w:rPrChange>
          </w:rPr>
          <w:t xml:space="preserve">). </w:t>
        </w:r>
        <w:proofErr w:type="spellStart"/>
        <w:r w:rsidRPr="009A3F54">
          <w:rPr>
            <w:rFonts w:eastAsia="Times New Roman"/>
            <w:i/>
            <w:iCs/>
            <w:rPrChange w:id="1096" w:author="Roderic Page" w:date="2019-02-18T17:24:00Z">
              <w:rPr>
                <w:rFonts w:eastAsia="Times New Roman"/>
                <w:i/>
                <w:iCs/>
              </w:rPr>
            </w:rPrChange>
          </w:rPr>
          <w:t>Zootaxa</w:t>
        </w:r>
        <w:proofErr w:type="spellEnd"/>
        <w:r w:rsidRPr="009A3F54">
          <w:rPr>
            <w:rFonts w:eastAsia="Times New Roman"/>
            <w:rPrChange w:id="1097" w:author="Roderic Page" w:date="2019-02-18T17:24:00Z">
              <w:rPr>
                <w:rFonts w:eastAsia="Times New Roman"/>
              </w:rPr>
            </w:rPrChange>
          </w:rPr>
          <w:t xml:space="preserve"> 3896:1. DOI: 10.11646/zootaxa.3896.1.1.</w:t>
        </w:r>
      </w:ins>
    </w:p>
    <w:p w14:paraId="6BD155FA" w14:textId="77777777" w:rsidR="009A3F54" w:rsidRPr="009A3F54" w:rsidRDefault="009A3F54" w:rsidP="009A3F54">
      <w:pPr>
        <w:pStyle w:val="Bibliography"/>
        <w:rPr>
          <w:ins w:id="1098" w:author="Roderic Page" w:date="2019-02-18T17:24:00Z"/>
          <w:rFonts w:eastAsia="Times New Roman"/>
          <w:rPrChange w:id="1099" w:author="Roderic Page" w:date="2019-02-18T17:24:00Z">
            <w:rPr>
              <w:ins w:id="1100" w:author="Roderic Page" w:date="2019-02-18T17:24:00Z"/>
              <w:rFonts w:eastAsia="Times New Roman"/>
            </w:rPr>
          </w:rPrChange>
        </w:rPr>
        <w:pPrChange w:id="1101" w:author="Roderic Page" w:date="2019-02-18T17:24:00Z">
          <w:pPr>
            <w:widowControl w:val="0"/>
            <w:autoSpaceDE w:val="0"/>
            <w:autoSpaceDN w:val="0"/>
            <w:adjustRightInd w:val="0"/>
          </w:pPr>
        </w:pPrChange>
      </w:pPr>
      <w:proofErr w:type="spellStart"/>
      <w:ins w:id="1102" w:author="Roderic Page" w:date="2019-02-18T17:24:00Z">
        <w:r w:rsidRPr="009A3F54">
          <w:rPr>
            <w:rFonts w:eastAsia="Times New Roman"/>
            <w:rPrChange w:id="1103" w:author="Roderic Page" w:date="2019-02-18T17:24:00Z">
              <w:rPr>
                <w:rFonts w:eastAsia="Times New Roman"/>
              </w:rPr>
            </w:rPrChange>
          </w:rPr>
          <w:t>Quan</w:t>
        </w:r>
        <w:proofErr w:type="spellEnd"/>
        <w:r w:rsidRPr="009A3F54">
          <w:rPr>
            <w:rFonts w:eastAsia="Times New Roman"/>
            <w:rPrChange w:id="1104" w:author="Roderic Page" w:date="2019-02-18T17:24:00Z">
              <w:rPr>
                <w:rFonts w:eastAsia="Times New Roman"/>
              </w:rPr>
            </w:rPrChange>
          </w:rPr>
          <w:t xml:space="preserve"> DA, </w:t>
        </w:r>
        <w:proofErr w:type="spellStart"/>
        <w:r w:rsidRPr="009A3F54">
          <w:rPr>
            <w:rFonts w:eastAsia="Times New Roman"/>
            <w:rPrChange w:id="1105" w:author="Roderic Page" w:date="2019-02-18T17:24:00Z">
              <w:rPr>
                <w:rFonts w:eastAsia="Times New Roman"/>
              </w:rPr>
            </w:rPrChange>
          </w:rPr>
          <w:t>Karger</w:t>
        </w:r>
        <w:proofErr w:type="spellEnd"/>
        <w:r w:rsidRPr="009A3F54">
          <w:rPr>
            <w:rFonts w:eastAsia="Times New Roman"/>
            <w:rPrChange w:id="1106" w:author="Roderic Page" w:date="2019-02-18T17:24:00Z">
              <w:rPr>
                <w:rFonts w:eastAsia="Times New Roman"/>
              </w:rPr>
            </w:rPrChange>
          </w:rPr>
          <w:t xml:space="preserve"> R. 2004. How to make a semantic web browser. In: ACM </w:t>
        </w:r>
        <w:proofErr w:type="gramStart"/>
        <w:r w:rsidRPr="009A3F54">
          <w:rPr>
            <w:rFonts w:eastAsia="Times New Roman"/>
            <w:rPrChange w:id="1107" w:author="Roderic Page" w:date="2019-02-18T17:24:00Z">
              <w:rPr>
                <w:rFonts w:eastAsia="Times New Roman"/>
              </w:rPr>
            </w:rPrChange>
          </w:rPr>
          <w:t>Press,.</w:t>
        </w:r>
        <w:proofErr w:type="gramEnd"/>
        <w:r w:rsidRPr="009A3F54">
          <w:rPr>
            <w:rFonts w:eastAsia="Times New Roman"/>
            <w:rPrChange w:id="1108" w:author="Roderic Page" w:date="2019-02-18T17:24:00Z">
              <w:rPr>
                <w:rFonts w:eastAsia="Times New Roman"/>
              </w:rPr>
            </w:rPrChange>
          </w:rPr>
          <w:t xml:space="preserve"> DOI: 10.1145/988672.988707.</w:t>
        </w:r>
      </w:ins>
    </w:p>
    <w:p w14:paraId="58DC4D3B" w14:textId="77777777" w:rsidR="009A3F54" w:rsidRPr="009A3F54" w:rsidRDefault="009A3F54" w:rsidP="009A3F54">
      <w:pPr>
        <w:pStyle w:val="Bibliography"/>
        <w:rPr>
          <w:ins w:id="1109" w:author="Roderic Page" w:date="2019-02-18T17:24:00Z"/>
          <w:rFonts w:eastAsia="Times New Roman"/>
          <w:rPrChange w:id="1110" w:author="Roderic Page" w:date="2019-02-18T17:24:00Z">
            <w:rPr>
              <w:ins w:id="1111" w:author="Roderic Page" w:date="2019-02-18T17:24:00Z"/>
              <w:rFonts w:eastAsia="Times New Roman"/>
            </w:rPr>
          </w:rPrChange>
        </w:rPr>
        <w:pPrChange w:id="1112" w:author="Roderic Page" w:date="2019-02-18T17:24:00Z">
          <w:pPr>
            <w:widowControl w:val="0"/>
            <w:autoSpaceDE w:val="0"/>
            <w:autoSpaceDN w:val="0"/>
            <w:adjustRightInd w:val="0"/>
          </w:pPr>
        </w:pPrChange>
      </w:pPr>
      <w:ins w:id="1113" w:author="Roderic Page" w:date="2019-02-18T17:24:00Z">
        <w:r w:rsidRPr="009A3F54">
          <w:rPr>
            <w:rFonts w:eastAsia="Times New Roman"/>
            <w:rPrChange w:id="1114" w:author="Roderic Page" w:date="2019-02-18T17:24:00Z">
              <w:rPr>
                <w:rFonts w:eastAsia="Times New Roman"/>
              </w:rPr>
            </w:rPrChange>
          </w:rPr>
          <w:t xml:space="preserve">Riedel A, </w:t>
        </w:r>
        <w:proofErr w:type="spellStart"/>
        <w:r w:rsidRPr="009A3F54">
          <w:rPr>
            <w:rFonts w:eastAsia="Times New Roman"/>
            <w:rPrChange w:id="1115" w:author="Roderic Page" w:date="2019-02-18T17:24:00Z">
              <w:rPr>
                <w:rFonts w:eastAsia="Times New Roman"/>
              </w:rPr>
            </w:rPrChange>
          </w:rPr>
          <w:t>Tänzler</w:t>
        </w:r>
        <w:proofErr w:type="spellEnd"/>
        <w:r w:rsidRPr="009A3F54">
          <w:rPr>
            <w:rFonts w:eastAsia="Times New Roman"/>
            <w:rPrChange w:id="1116" w:author="Roderic Page" w:date="2019-02-18T17:24:00Z">
              <w:rPr>
                <w:rFonts w:eastAsia="Times New Roman"/>
              </w:rPr>
            </w:rPrChange>
          </w:rPr>
          <w:t xml:space="preserve"> R. 2016. Revision of the Australian species of the weevil genus </w:t>
        </w:r>
        <w:proofErr w:type="spellStart"/>
        <w:r w:rsidRPr="009A3F54">
          <w:rPr>
            <w:rFonts w:eastAsia="Times New Roman"/>
            <w:rPrChange w:id="1117" w:author="Roderic Page" w:date="2019-02-18T17:24:00Z">
              <w:rPr>
                <w:rFonts w:eastAsia="Times New Roman"/>
              </w:rPr>
            </w:rPrChange>
          </w:rPr>
          <w:t>Trigonopterus</w:t>
        </w:r>
        <w:proofErr w:type="spellEnd"/>
        <w:r w:rsidRPr="009A3F54">
          <w:rPr>
            <w:rFonts w:eastAsia="Times New Roman"/>
            <w:rPrChange w:id="1118" w:author="Roderic Page" w:date="2019-02-18T17:24:00Z">
              <w:rPr>
                <w:rFonts w:eastAsia="Times New Roman"/>
              </w:rPr>
            </w:rPrChange>
          </w:rPr>
          <w:t xml:space="preserve"> </w:t>
        </w:r>
        <w:proofErr w:type="spellStart"/>
        <w:r w:rsidRPr="009A3F54">
          <w:rPr>
            <w:rFonts w:eastAsia="Times New Roman"/>
            <w:rPrChange w:id="1119" w:author="Roderic Page" w:date="2019-02-18T17:24:00Z">
              <w:rPr>
                <w:rFonts w:eastAsia="Times New Roman"/>
              </w:rPr>
            </w:rPrChange>
          </w:rPr>
          <w:t>Fauvel</w:t>
        </w:r>
        <w:proofErr w:type="spellEnd"/>
        <w:r w:rsidRPr="009A3F54">
          <w:rPr>
            <w:rFonts w:eastAsia="Times New Roman"/>
            <w:rPrChange w:id="1120" w:author="Roderic Page" w:date="2019-02-18T17:24:00Z">
              <w:rPr>
                <w:rFonts w:eastAsia="Times New Roman"/>
              </w:rPr>
            </w:rPrChange>
          </w:rPr>
          <w:t xml:space="preserve">. </w:t>
        </w:r>
        <w:proofErr w:type="spellStart"/>
        <w:r w:rsidRPr="009A3F54">
          <w:rPr>
            <w:rFonts w:eastAsia="Times New Roman"/>
            <w:i/>
            <w:iCs/>
            <w:rPrChange w:id="1121" w:author="Roderic Page" w:date="2019-02-18T17:24:00Z">
              <w:rPr>
                <w:rFonts w:eastAsia="Times New Roman"/>
                <w:i/>
                <w:iCs/>
              </w:rPr>
            </w:rPrChange>
          </w:rPr>
          <w:t>ZooKeys</w:t>
        </w:r>
        <w:proofErr w:type="spellEnd"/>
        <w:r w:rsidRPr="009A3F54">
          <w:rPr>
            <w:rFonts w:eastAsia="Times New Roman"/>
            <w:rPrChange w:id="1122" w:author="Roderic Page" w:date="2019-02-18T17:24:00Z">
              <w:rPr>
                <w:rFonts w:eastAsia="Times New Roman"/>
              </w:rPr>
            </w:rPrChange>
          </w:rPr>
          <w:t xml:space="preserve"> 556:97–162. DOI: 10.3897/zookeys.556.6126.</w:t>
        </w:r>
      </w:ins>
    </w:p>
    <w:p w14:paraId="168BC28D" w14:textId="77777777" w:rsidR="009A3F54" w:rsidRPr="009A3F54" w:rsidRDefault="009A3F54" w:rsidP="009A3F54">
      <w:pPr>
        <w:pStyle w:val="Bibliography"/>
        <w:rPr>
          <w:ins w:id="1123" w:author="Roderic Page" w:date="2019-02-18T17:24:00Z"/>
          <w:rFonts w:eastAsia="Times New Roman"/>
          <w:rPrChange w:id="1124" w:author="Roderic Page" w:date="2019-02-18T17:24:00Z">
            <w:rPr>
              <w:ins w:id="1125" w:author="Roderic Page" w:date="2019-02-18T17:24:00Z"/>
              <w:rFonts w:eastAsia="Times New Roman"/>
            </w:rPr>
          </w:rPrChange>
        </w:rPr>
        <w:pPrChange w:id="1126" w:author="Roderic Page" w:date="2019-02-18T17:24:00Z">
          <w:pPr>
            <w:widowControl w:val="0"/>
            <w:autoSpaceDE w:val="0"/>
            <w:autoSpaceDN w:val="0"/>
            <w:adjustRightInd w:val="0"/>
          </w:pPr>
        </w:pPrChange>
      </w:pPr>
      <w:ins w:id="1127" w:author="Roderic Page" w:date="2019-02-18T17:24:00Z">
        <w:r w:rsidRPr="009A3F54">
          <w:rPr>
            <w:rFonts w:eastAsia="Times New Roman"/>
            <w:rPrChange w:id="1128" w:author="Roderic Page" w:date="2019-02-18T17:24:00Z">
              <w:rPr>
                <w:rFonts w:eastAsia="Times New Roman"/>
              </w:rPr>
            </w:rPrChange>
          </w:rPr>
          <w:t xml:space="preserve">Sangster G, </w:t>
        </w:r>
        <w:proofErr w:type="spellStart"/>
        <w:r w:rsidRPr="009A3F54">
          <w:rPr>
            <w:rFonts w:eastAsia="Times New Roman"/>
            <w:rPrChange w:id="1129" w:author="Roderic Page" w:date="2019-02-18T17:24:00Z">
              <w:rPr>
                <w:rFonts w:eastAsia="Times New Roman"/>
              </w:rPr>
            </w:rPrChange>
          </w:rPr>
          <w:t>Luksenburg</w:t>
        </w:r>
        <w:proofErr w:type="spellEnd"/>
        <w:r w:rsidRPr="009A3F54">
          <w:rPr>
            <w:rFonts w:eastAsia="Times New Roman"/>
            <w:rPrChange w:id="1130" w:author="Roderic Page" w:date="2019-02-18T17:24:00Z">
              <w:rPr>
                <w:rFonts w:eastAsia="Times New Roman"/>
              </w:rPr>
            </w:rPrChange>
          </w:rPr>
          <w:t xml:space="preserve"> JA. 2014. Declining Rates of Species Described per Taxonomist: Slowdown of Progress or a Side-effect of Improved Quality in Taxonomy? </w:t>
        </w:r>
        <w:r w:rsidRPr="009A3F54">
          <w:rPr>
            <w:rFonts w:eastAsia="Times New Roman"/>
            <w:i/>
            <w:iCs/>
            <w:rPrChange w:id="1131" w:author="Roderic Page" w:date="2019-02-18T17:24:00Z">
              <w:rPr>
                <w:rFonts w:eastAsia="Times New Roman"/>
                <w:i/>
                <w:iCs/>
              </w:rPr>
            </w:rPrChange>
          </w:rPr>
          <w:t>Systematic Biology</w:t>
        </w:r>
        <w:r w:rsidRPr="009A3F54">
          <w:rPr>
            <w:rFonts w:eastAsia="Times New Roman"/>
            <w:rPrChange w:id="1132" w:author="Roderic Page" w:date="2019-02-18T17:24:00Z">
              <w:rPr>
                <w:rFonts w:eastAsia="Times New Roman"/>
              </w:rPr>
            </w:rPrChange>
          </w:rPr>
          <w:t xml:space="preserve"> 64:144–151. DOI: 10.1093/</w:t>
        </w:r>
        <w:proofErr w:type="spellStart"/>
        <w:r w:rsidRPr="009A3F54">
          <w:rPr>
            <w:rFonts w:eastAsia="Times New Roman"/>
            <w:rPrChange w:id="1133" w:author="Roderic Page" w:date="2019-02-18T17:24:00Z">
              <w:rPr>
                <w:rFonts w:eastAsia="Times New Roman"/>
              </w:rPr>
            </w:rPrChange>
          </w:rPr>
          <w:t>sysbio</w:t>
        </w:r>
        <w:proofErr w:type="spellEnd"/>
        <w:r w:rsidRPr="009A3F54">
          <w:rPr>
            <w:rFonts w:eastAsia="Times New Roman"/>
            <w:rPrChange w:id="1134" w:author="Roderic Page" w:date="2019-02-18T17:24:00Z">
              <w:rPr>
                <w:rFonts w:eastAsia="Times New Roman"/>
              </w:rPr>
            </w:rPrChange>
          </w:rPr>
          <w:t>/syu069.</w:t>
        </w:r>
      </w:ins>
    </w:p>
    <w:p w14:paraId="0AB36734" w14:textId="77777777" w:rsidR="009A3F54" w:rsidRPr="009A3F54" w:rsidRDefault="009A3F54" w:rsidP="009A3F54">
      <w:pPr>
        <w:pStyle w:val="Bibliography"/>
        <w:rPr>
          <w:ins w:id="1135" w:author="Roderic Page" w:date="2019-02-18T17:24:00Z"/>
          <w:rFonts w:eastAsia="Times New Roman"/>
          <w:rPrChange w:id="1136" w:author="Roderic Page" w:date="2019-02-18T17:24:00Z">
            <w:rPr>
              <w:ins w:id="1137" w:author="Roderic Page" w:date="2019-02-18T17:24:00Z"/>
              <w:rFonts w:eastAsia="Times New Roman"/>
            </w:rPr>
          </w:rPrChange>
        </w:rPr>
        <w:pPrChange w:id="1138" w:author="Roderic Page" w:date="2019-02-18T17:24:00Z">
          <w:pPr>
            <w:widowControl w:val="0"/>
            <w:autoSpaceDE w:val="0"/>
            <w:autoSpaceDN w:val="0"/>
            <w:adjustRightInd w:val="0"/>
          </w:pPr>
        </w:pPrChange>
      </w:pPr>
      <w:proofErr w:type="spellStart"/>
      <w:ins w:id="1139" w:author="Roderic Page" w:date="2019-02-18T17:24:00Z">
        <w:r w:rsidRPr="009A3F54">
          <w:rPr>
            <w:rFonts w:eastAsia="Times New Roman"/>
            <w:rPrChange w:id="1140" w:author="Roderic Page" w:date="2019-02-18T17:24:00Z">
              <w:rPr>
                <w:rFonts w:eastAsia="Times New Roman"/>
              </w:rPr>
            </w:rPrChange>
          </w:rPr>
          <w:t>Senderov</w:t>
        </w:r>
        <w:proofErr w:type="spellEnd"/>
        <w:r w:rsidRPr="009A3F54">
          <w:rPr>
            <w:rFonts w:eastAsia="Times New Roman"/>
            <w:rPrChange w:id="1141" w:author="Roderic Page" w:date="2019-02-18T17:24:00Z">
              <w:rPr>
                <w:rFonts w:eastAsia="Times New Roman"/>
              </w:rPr>
            </w:rPrChange>
          </w:rPr>
          <w:t xml:space="preserve"> V, </w:t>
        </w:r>
        <w:proofErr w:type="spellStart"/>
        <w:r w:rsidRPr="009A3F54">
          <w:rPr>
            <w:rFonts w:eastAsia="Times New Roman"/>
            <w:rPrChange w:id="1142" w:author="Roderic Page" w:date="2019-02-18T17:24:00Z">
              <w:rPr>
                <w:rFonts w:eastAsia="Times New Roman"/>
              </w:rPr>
            </w:rPrChange>
          </w:rPr>
          <w:t>Simov</w:t>
        </w:r>
        <w:proofErr w:type="spellEnd"/>
        <w:r w:rsidRPr="009A3F54">
          <w:rPr>
            <w:rFonts w:eastAsia="Times New Roman"/>
            <w:rPrChange w:id="1143" w:author="Roderic Page" w:date="2019-02-18T17:24:00Z">
              <w:rPr>
                <w:rFonts w:eastAsia="Times New Roman"/>
              </w:rPr>
            </w:rPrChange>
          </w:rPr>
          <w:t xml:space="preserve"> K, Franz N, </w:t>
        </w:r>
        <w:proofErr w:type="spellStart"/>
        <w:r w:rsidRPr="009A3F54">
          <w:rPr>
            <w:rFonts w:eastAsia="Times New Roman"/>
            <w:rPrChange w:id="1144" w:author="Roderic Page" w:date="2019-02-18T17:24:00Z">
              <w:rPr>
                <w:rFonts w:eastAsia="Times New Roman"/>
              </w:rPr>
            </w:rPrChange>
          </w:rPr>
          <w:t>Stoev</w:t>
        </w:r>
        <w:proofErr w:type="spellEnd"/>
        <w:r w:rsidRPr="009A3F54">
          <w:rPr>
            <w:rFonts w:eastAsia="Times New Roman"/>
            <w:rPrChange w:id="1145" w:author="Roderic Page" w:date="2019-02-18T17:24:00Z">
              <w:rPr>
                <w:rFonts w:eastAsia="Times New Roman"/>
              </w:rPr>
            </w:rPrChange>
          </w:rPr>
          <w:t xml:space="preserve"> P, </w:t>
        </w:r>
        <w:proofErr w:type="spellStart"/>
        <w:r w:rsidRPr="009A3F54">
          <w:rPr>
            <w:rFonts w:eastAsia="Times New Roman"/>
            <w:rPrChange w:id="1146" w:author="Roderic Page" w:date="2019-02-18T17:24:00Z">
              <w:rPr>
                <w:rFonts w:eastAsia="Times New Roman"/>
              </w:rPr>
            </w:rPrChange>
          </w:rPr>
          <w:t>Catapano</w:t>
        </w:r>
        <w:proofErr w:type="spellEnd"/>
        <w:r w:rsidRPr="009A3F54">
          <w:rPr>
            <w:rFonts w:eastAsia="Times New Roman"/>
            <w:rPrChange w:id="1147" w:author="Roderic Page" w:date="2019-02-18T17:24:00Z">
              <w:rPr>
                <w:rFonts w:eastAsia="Times New Roman"/>
              </w:rPr>
            </w:rPrChange>
          </w:rPr>
          <w:t xml:space="preserve"> T, </w:t>
        </w:r>
        <w:proofErr w:type="spellStart"/>
        <w:r w:rsidRPr="009A3F54">
          <w:rPr>
            <w:rFonts w:eastAsia="Times New Roman"/>
            <w:rPrChange w:id="1148" w:author="Roderic Page" w:date="2019-02-18T17:24:00Z">
              <w:rPr>
                <w:rFonts w:eastAsia="Times New Roman"/>
              </w:rPr>
            </w:rPrChange>
          </w:rPr>
          <w:t>Agosti</w:t>
        </w:r>
        <w:proofErr w:type="spellEnd"/>
        <w:r w:rsidRPr="009A3F54">
          <w:rPr>
            <w:rFonts w:eastAsia="Times New Roman"/>
            <w:rPrChange w:id="1149" w:author="Roderic Page" w:date="2019-02-18T17:24:00Z">
              <w:rPr>
                <w:rFonts w:eastAsia="Times New Roman"/>
              </w:rPr>
            </w:rPrChange>
          </w:rPr>
          <w:t xml:space="preserve"> D, </w:t>
        </w:r>
        <w:proofErr w:type="spellStart"/>
        <w:r w:rsidRPr="009A3F54">
          <w:rPr>
            <w:rFonts w:eastAsia="Times New Roman"/>
            <w:rPrChange w:id="1150" w:author="Roderic Page" w:date="2019-02-18T17:24:00Z">
              <w:rPr>
                <w:rFonts w:eastAsia="Times New Roman"/>
              </w:rPr>
            </w:rPrChange>
          </w:rPr>
          <w:t>Sautter</w:t>
        </w:r>
        <w:proofErr w:type="spellEnd"/>
        <w:r w:rsidRPr="009A3F54">
          <w:rPr>
            <w:rFonts w:eastAsia="Times New Roman"/>
            <w:rPrChange w:id="1151" w:author="Roderic Page" w:date="2019-02-18T17:24:00Z">
              <w:rPr>
                <w:rFonts w:eastAsia="Times New Roman"/>
              </w:rPr>
            </w:rPrChange>
          </w:rPr>
          <w:t xml:space="preserve"> G, Morris RA, </w:t>
        </w:r>
        <w:proofErr w:type="spellStart"/>
        <w:r w:rsidRPr="009A3F54">
          <w:rPr>
            <w:rFonts w:eastAsia="Times New Roman"/>
            <w:rPrChange w:id="1152" w:author="Roderic Page" w:date="2019-02-18T17:24:00Z">
              <w:rPr>
                <w:rFonts w:eastAsia="Times New Roman"/>
              </w:rPr>
            </w:rPrChange>
          </w:rPr>
          <w:t>Penev</w:t>
        </w:r>
        <w:proofErr w:type="spellEnd"/>
        <w:r w:rsidRPr="009A3F54">
          <w:rPr>
            <w:rFonts w:eastAsia="Times New Roman"/>
            <w:rPrChange w:id="1153" w:author="Roderic Page" w:date="2019-02-18T17:24:00Z">
              <w:rPr>
                <w:rFonts w:eastAsia="Times New Roman"/>
              </w:rPr>
            </w:rPrChange>
          </w:rPr>
          <w:t xml:space="preserve"> L. 2018. </w:t>
        </w:r>
        <w:proofErr w:type="spellStart"/>
        <w:r w:rsidRPr="009A3F54">
          <w:rPr>
            <w:rFonts w:eastAsia="Times New Roman"/>
            <w:rPrChange w:id="1154" w:author="Roderic Page" w:date="2019-02-18T17:24:00Z">
              <w:rPr>
                <w:rFonts w:eastAsia="Times New Roman"/>
              </w:rPr>
            </w:rPrChange>
          </w:rPr>
          <w:t>OpenBiodiv</w:t>
        </w:r>
        <w:proofErr w:type="spellEnd"/>
        <w:r w:rsidRPr="009A3F54">
          <w:rPr>
            <w:rFonts w:eastAsia="Times New Roman"/>
            <w:rPrChange w:id="1155" w:author="Roderic Page" w:date="2019-02-18T17:24:00Z">
              <w:rPr>
                <w:rFonts w:eastAsia="Times New Roman"/>
              </w:rPr>
            </w:rPrChange>
          </w:rPr>
          <w:t xml:space="preserve">-O: ontology of the </w:t>
        </w:r>
        <w:proofErr w:type="spellStart"/>
        <w:r w:rsidRPr="009A3F54">
          <w:rPr>
            <w:rFonts w:eastAsia="Times New Roman"/>
            <w:rPrChange w:id="1156" w:author="Roderic Page" w:date="2019-02-18T17:24:00Z">
              <w:rPr>
                <w:rFonts w:eastAsia="Times New Roman"/>
              </w:rPr>
            </w:rPrChange>
          </w:rPr>
          <w:t>OpenBiodiv</w:t>
        </w:r>
        <w:proofErr w:type="spellEnd"/>
        <w:r w:rsidRPr="009A3F54">
          <w:rPr>
            <w:rFonts w:eastAsia="Times New Roman"/>
            <w:rPrChange w:id="1157" w:author="Roderic Page" w:date="2019-02-18T17:24:00Z">
              <w:rPr>
                <w:rFonts w:eastAsia="Times New Roman"/>
              </w:rPr>
            </w:rPrChange>
          </w:rPr>
          <w:t xml:space="preserve"> knowledge management system. </w:t>
        </w:r>
        <w:r w:rsidRPr="009A3F54">
          <w:rPr>
            <w:rFonts w:eastAsia="Times New Roman"/>
            <w:i/>
            <w:iCs/>
            <w:rPrChange w:id="1158" w:author="Roderic Page" w:date="2019-02-18T17:24:00Z">
              <w:rPr>
                <w:rFonts w:eastAsia="Times New Roman"/>
                <w:i/>
                <w:iCs/>
              </w:rPr>
            </w:rPrChange>
          </w:rPr>
          <w:t>Journal of Biomedical Semantics</w:t>
        </w:r>
        <w:r w:rsidRPr="009A3F54">
          <w:rPr>
            <w:rFonts w:eastAsia="Times New Roman"/>
            <w:rPrChange w:id="1159" w:author="Roderic Page" w:date="2019-02-18T17:24:00Z">
              <w:rPr>
                <w:rFonts w:eastAsia="Times New Roman"/>
              </w:rPr>
            </w:rPrChange>
          </w:rPr>
          <w:t xml:space="preserve"> 9. DOI: 10.1186/s13326-017-0174-5.</w:t>
        </w:r>
      </w:ins>
    </w:p>
    <w:p w14:paraId="1F8AF069" w14:textId="77777777" w:rsidR="009A3F54" w:rsidRPr="009A3F54" w:rsidRDefault="009A3F54" w:rsidP="009A3F54">
      <w:pPr>
        <w:pStyle w:val="Bibliography"/>
        <w:rPr>
          <w:ins w:id="1160" w:author="Roderic Page" w:date="2019-02-18T17:24:00Z"/>
          <w:rFonts w:eastAsia="Times New Roman"/>
          <w:rPrChange w:id="1161" w:author="Roderic Page" w:date="2019-02-18T17:24:00Z">
            <w:rPr>
              <w:ins w:id="1162" w:author="Roderic Page" w:date="2019-02-18T17:24:00Z"/>
              <w:rFonts w:eastAsia="Times New Roman"/>
            </w:rPr>
          </w:rPrChange>
        </w:rPr>
        <w:pPrChange w:id="1163" w:author="Roderic Page" w:date="2019-02-18T17:24:00Z">
          <w:pPr>
            <w:widowControl w:val="0"/>
            <w:autoSpaceDE w:val="0"/>
            <w:autoSpaceDN w:val="0"/>
            <w:adjustRightInd w:val="0"/>
          </w:pPr>
        </w:pPrChange>
      </w:pPr>
      <w:ins w:id="1164" w:author="Roderic Page" w:date="2019-02-18T17:24:00Z">
        <w:r w:rsidRPr="009A3F54">
          <w:rPr>
            <w:rFonts w:eastAsia="Times New Roman"/>
            <w:rPrChange w:id="1165" w:author="Roderic Page" w:date="2019-02-18T17:24:00Z">
              <w:rPr>
                <w:rFonts w:eastAsia="Times New Roman"/>
              </w:rPr>
            </w:rPrChange>
          </w:rPr>
          <w:t xml:space="preserve">de </w:t>
        </w:r>
        <w:proofErr w:type="spellStart"/>
        <w:r w:rsidRPr="009A3F54">
          <w:rPr>
            <w:rFonts w:eastAsia="Times New Roman"/>
            <w:rPrChange w:id="1166" w:author="Roderic Page" w:date="2019-02-18T17:24:00Z">
              <w:rPr>
                <w:rFonts w:eastAsia="Times New Roman"/>
              </w:rPr>
            </w:rPrChange>
          </w:rPr>
          <w:t>Solla</w:t>
        </w:r>
        <w:proofErr w:type="spellEnd"/>
        <w:r w:rsidRPr="009A3F54">
          <w:rPr>
            <w:rFonts w:eastAsia="Times New Roman"/>
            <w:rPrChange w:id="1167" w:author="Roderic Page" w:date="2019-02-18T17:24:00Z">
              <w:rPr>
                <w:rFonts w:eastAsia="Times New Roman"/>
              </w:rPr>
            </w:rPrChange>
          </w:rPr>
          <w:t xml:space="preserve"> Price DJ. 1965. Networks of Scientific Papers. </w:t>
        </w:r>
        <w:r w:rsidRPr="009A3F54">
          <w:rPr>
            <w:rFonts w:eastAsia="Times New Roman"/>
            <w:i/>
            <w:iCs/>
            <w:rPrChange w:id="1168" w:author="Roderic Page" w:date="2019-02-18T17:24:00Z">
              <w:rPr>
                <w:rFonts w:eastAsia="Times New Roman"/>
                <w:i/>
                <w:iCs/>
              </w:rPr>
            </w:rPrChange>
          </w:rPr>
          <w:t>Science</w:t>
        </w:r>
        <w:r w:rsidRPr="009A3F54">
          <w:rPr>
            <w:rFonts w:eastAsia="Times New Roman"/>
            <w:rPrChange w:id="1169" w:author="Roderic Page" w:date="2019-02-18T17:24:00Z">
              <w:rPr>
                <w:rFonts w:eastAsia="Times New Roman"/>
              </w:rPr>
            </w:rPrChange>
          </w:rPr>
          <w:t xml:space="preserve"> 149:510–515. DOI: 10.1126/science.149.3683.510.</w:t>
        </w:r>
      </w:ins>
    </w:p>
    <w:p w14:paraId="3035C0AA" w14:textId="77777777" w:rsidR="009A3F54" w:rsidRPr="009A3F54" w:rsidRDefault="009A3F54" w:rsidP="009A3F54">
      <w:pPr>
        <w:pStyle w:val="Bibliography"/>
        <w:rPr>
          <w:ins w:id="1170" w:author="Roderic Page" w:date="2019-02-18T17:24:00Z"/>
          <w:rFonts w:eastAsia="Times New Roman"/>
          <w:rPrChange w:id="1171" w:author="Roderic Page" w:date="2019-02-18T17:24:00Z">
            <w:rPr>
              <w:ins w:id="1172" w:author="Roderic Page" w:date="2019-02-18T17:24:00Z"/>
              <w:rFonts w:eastAsia="Times New Roman"/>
            </w:rPr>
          </w:rPrChange>
        </w:rPr>
        <w:pPrChange w:id="1173" w:author="Roderic Page" w:date="2019-02-18T17:24:00Z">
          <w:pPr>
            <w:widowControl w:val="0"/>
            <w:autoSpaceDE w:val="0"/>
            <w:autoSpaceDN w:val="0"/>
            <w:adjustRightInd w:val="0"/>
          </w:pPr>
        </w:pPrChange>
      </w:pPr>
      <w:ins w:id="1174" w:author="Roderic Page" w:date="2019-02-18T17:24:00Z">
        <w:r w:rsidRPr="009A3F54">
          <w:rPr>
            <w:rFonts w:eastAsia="Times New Roman"/>
            <w:rPrChange w:id="1175" w:author="Roderic Page" w:date="2019-02-18T17:24:00Z">
              <w:rPr>
                <w:rFonts w:eastAsia="Times New Roman"/>
              </w:rPr>
            </w:rPrChange>
          </w:rPr>
          <w:t xml:space="preserve">Stork NE, </w:t>
        </w:r>
        <w:proofErr w:type="spellStart"/>
        <w:r w:rsidRPr="009A3F54">
          <w:rPr>
            <w:rFonts w:eastAsia="Times New Roman"/>
            <w:rPrChange w:id="1176" w:author="Roderic Page" w:date="2019-02-18T17:24:00Z">
              <w:rPr>
                <w:rFonts w:eastAsia="Times New Roman"/>
              </w:rPr>
            </w:rPrChange>
          </w:rPr>
          <w:t>Grimbacher</w:t>
        </w:r>
        <w:proofErr w:type="spellEnd"/>
        <w:r w:rsidRPr="009A3F54">
          <w:rPr>
            <w:rFonts w:eastAsia="Times New Roman"/>
            <w:rPrChange w:id="1177" w:author="Roderic Page" w:date="2019-02-18T17:24:00Z">
              <w:rPr>
                <w:rFonts w:eastAsia="Times New Roman"/>
              </w:rPr>
            </w:rPrChange>
          </w:rPr>
          <w:t xml:space="preserve"> PS, Storey R, </w:t>
        </w:r>
        <w:proofErr w:type="spellStart"/>
        <w:r w:rsidRPr="009A3F54">
          <w:rPr>
            <w:rFonts w:eastAsia="Times New Roman"/>
            <w:rPrChange w:id="1178" w:author="Roderic Page" w:date="2019-02-18T17:24:00Z">
              <w:rPr>
                <w:rFonts w:eastAsia="Times New Roman"/>
              </w:rPr>
            </w:rPrChange>
          </w:rPr>
          <w:t>Oberprieler</w:t>
        </w:r>
        <w:proofErr w:type="spellEnd"/>
        <w:r w:rsidRPr="009A3F54">
          <w:rPr>
            <w:rFonts w:eastAsia="Times New Roman"/>
            <w:rPrChange w:id="1179" w:author="Roderic Page" w:date="2019-02-18T17:24:00Z">
              <w:rPr>
                <w:rFonts w:eastAsia="Times New Roman"/>
              </w:rPr>
            </w:rPrChange>
          </w:rPr>
          <w:t xml:space="preserve"> RG, Reid C, </w:t>
        </w:r>
        <w:proofErr w:type="spellStart"/>
        <w:r w:rsidRPr="009A3F54">
          <w:rPr>
            <w:rFonts w:eastAsia="Times New Roman"/>
            <w:rPrChange w:id="1180" w:author="Roderic Page" w:date="2019-02-18T17:24:00Z">
              <w:rPr>
                <w:rFonts w:eastAsia="Times New Roman"/>
              </w:rPr>
            </w:rPrChange>
          </w:rPr>
          <w:t>Slipinski</w:t>
        </w:r>
        <w:proofErr w:type="spellEnd"/>
        <w:r w:rsidRPr="009A3F54">
          <w:rPr>
            <w:rFonts w:eastAsia="Times New Roman"/>
            <w:rPrChange w:id="1181" w:author="Roderic Page" w:date="2019-02-18T17:24:00Z">
              <w:rPr>
                <w:rFonts w:eastAsia="Times New Roman"/>
              </w:rPr>
            </w:rPrChange>
          </w:rPr>
          <w:t xml:space="preserve"> SA. 2008. What determines whether a species of insect is described? Evidence from a study of tropical forest beetles. </w:t>
        </w:r>
        <w:r w:rsidRPr="009A3F54">
          <w:rPr>
            <w:rFonts w:eastAsia="Times New Roman"/>
            <w:i/>
            <w:iCs/>
            <w:rPrChange w:id="1182" w:author="Roderic Page" w:date="2019-02-18T17:24:00Z">
              <w:rPr>
                <w:rFonts w:eastAsia="Times New Roman"/>
                <w:i/>
                <w:iCs/>
              </w:rPr>
            </w:rPrChange>
          </w:rPr>
          <w:t>Insect Conservation and Diversity</w:t>
        </w:r>
        <w:r w:rsidRPr="009A3F54">
          <w:rPr>
            <w:rFonts w:eastAsia="Times New Roman"/>
            <w:rPrChange w:id="1183" w:author="Roderic Page" w:date="2019-02-18T17:24:00Z">
              <w:rPr>
                <w:rFonts w:eastAsia="Times New Roman"/>
              </w:rPr>
            </w:rPrChange>
          </w:rPr>
          <w:t xml:space="preserve"> 1:114–119. DOI: 10.1111/j.1752-4598.2008.</w:t>
        </w:r>
        <w:proofErr w:type="gramStart"/>
        <w:r w:rsidRPr="009A3F54">
          <w:rPr>
            <w:rFonts w:eastAsia="Times New Roman"/>
            <w:rPrChange w:id="1184" w:author="Roderic Page" w:date="2019-02-18T17:24:00Z">
              <w:rPr>
                <w:rFonts w:eastAsia="Times New Roman"/>
              </w:rPr>
            </w:rPrChange>
          </w:rPr>
          <w:t>00016.x.</w:t>
        </w:r>
        <w:proofErr w:type="gramEnd"/>
      </w:ins>
    </w:p>
    <w:p w14:paraId="192D0F67" w14:textId="77777777" w:rsidR="009A3F54" w:rsidRPr="009A3F54" w:rsidRDefault="009A3F54" w:rsidP="009A3F54">
      <w:pPr>
        <w:pStyle w:val="Bibliography"/>
        <w:rPr>
          <w:ins w:id="1185" w:author="Roderic Page" w:date="2019-02-18T17:24:00Z"/>
          <w:rFonts w:eastAsia="Times New Roman"/>
          <w:rPrChange w:id="1186" w:author="Roderic Page" w:date="2019-02-18T17:24:00Z">
            <w:rPr>
              <w:ins w:id="1187" w:author="Roderic Page" w:date="2019-02-18T17:24:00Z"/>
              <w:rFonts w:eastAsia="Times New Roman"/>
            </w:rPr>
          </w:rPrChange>
        </w:rPr>
        <w:pPrChange w:id="1188" w:author="Roderic Page" w:date="2019-02-18T17:24:00Z">
          <w:pPr>
            <w:widowControl w:val="0"/>
            <w:autoSpaceDE w:val="0"/>
            <w:autoSpaceDN w:val="0"/>
            <w:adjustRightInd w:val="0"/>
          </w:pPr>
        </w:pPrChange>
      </w:pPr>
      <w:proofErr w:type="spellStart"/>
      <w:ins w:id="1189" w:author="Roderic Page" w:date="2019-02-18T17:24:00Z">
        <w:r w:rsidRPr="009A3F54">
          <w:rPr>
            <w:rFonts w:eastAsia="Times New Roman"/>
            <w:rPrChange w:id="1190" w:author="Roderic Page" w:date="2019-02-18T17:24:00Z">
              <w:rPr>
                <w:rFonts w:eastAsia="Times New Roman"/>
              </w:rPr>
            </w:rPrChange>
          </w:rPr>
          <w:t>Tancoigne</w:t>
        </w:r>
        <w:proofErr w:type="spellEnd"/>
        <w:r w:rsidRPr="009A3F54">
          <w:rPr>
            <w:rFonts w:eastAsia="Times New Roman"/>
            <w:rPrChange w:id="1191" w:author="Roderic Page" w:date="2019-02-18T17:24:00Z">
              <w:rPr>
                <w:rFonts w:eastAsia="Times New Roman"/>
              </w:rPr>
            </w:rPrChange>
          </w:rPr>
          <w:t xml:space="preserve"> E, </w:t>
        </w:r>
        <w:proofErr w:type="spellStart"/>
        <w:r w:rsidRPr="009A3F54">
          <w:rPr>
            <w:rFonts w:eastAsia="Times New Roman"/>
            <w:rPrChange w:id="1192" w:author="Roderic Page" w:date="2019-02-18T17:24:00Z">
              <w:rPr>
                <w:rFonts w:eastAsia="Times New Roman"/>
              </w:rPr>
            </w:rPrChange>
          </w:rPr>
          <w:t>Ollivier</w:t>
        </w:r>
        <w:proofErr w:type="spellEnd"/>
        <w:r w:rsidRPr="009A3F54">
          <w:rPr>
            <w:rFonts w:eastAsia="Times New Roman"/>
            <w:rPrChange w:id="1193" w:author="Roderic Page" w:date="2019-02-18T17:24:00Z">
              <w:rPr>
                <w:rFonts w:eastAsia="Times New Roman"/>
              </w:rPr>
            </w:rPrChange>
          </w:rPr>
          <w:t xml:space="preserve"> G. 2017. Evaluating the progress and needs of taxonomy since the Convention on Biological Diversity: going beyond the rate of species description. </w:t>
        </w:r>
        <w:r w:rsidRPr="009A3F54">
          <w:rPr>
            <w:rFonts w:eastAsia="Times New Roman"/>
            <w:i/>
            <w:iCs/>
            <w:rPrChange w:id="1194" w:author="Roderic Page" w:date="2019-02-18T17:24:00Z">
              <w:rPr>
                <w:rFonts w:eastAsia="Times New Roman"/>
                <w:i/>
                <w:iCs/>
              </w:rPr>
            </w:rPrChange>
          </w:rPr>
          <w:t>Australian Systematic Botany</w:t>
        </w:r>
        <w:r w:rsidRPr="009A3F54">
          <w:rPr>
            <w:rFonts w:eastAsia="Times New Roman"/>
            <w:rPrChange w:id="1195" w:author="Roderic Page" w:date="2019-02-18T17:24:00Z">
              <w:rPr>
                <w:rFonts w:eastAsia="Times New Roman"/>
              </w:rPr>
            </w:rPrChange>
          </w:rPr>
          <w:t xml:space="preserve"> 30:326. DOI: 10.1071/sb16017.</w:t>
        </w:r>
      </w:ins>
    </w:p>
    <w:p w14:paraId="70B4AD7E" w14:textId="77777777" w:rsidR="009A3F54" w:rsidRPr="009A3F54" w:rsidRDefault="009A3F54" w:rsidP="009A3F54">
      <w:pPr>
        <w:pStyle w:val="Bibliography"/>
        <w:rPr>
          <w:ins w:id="1196" w:author="Roderic Page" w:date="2019-02-18T17:24:00Z"/>
          <w:rFonts w:eastAsia="Times New Roman"/>
          <w:rPrChange w:id="1197" w:author="Roderic Page" w:date="2019-02-18T17:24:00Z">
            <w:rPr>
              <w:ins w:id="1198" w:author="Roderic Page" w:date="2019-02-18T17:24:00Z"/>
              <w:rFonts w:eastAsia="Times New Roman"/>
            </w:rPr>
          </w:rPrChange>
        </w:rPr>
        <w:pPrChange w:id="1199" w:author="Roderic Page" w:date="2019-02-18T17:24:00Z">
          <w:pPr>
            <w:widowControl w:val="0"/>
            <w:autoSpaceDE w:val="0"/>
            <w:autoSpaceDN w:val="0"/>
            <w:adjustRightInd w:val="0"/>
          </w:pPr>
        </w:pPrChange>
      </w:pPr>
      <w:proofErr w:type="spellStart"/>
      <w:ins w:id="1200" w:author="Roderic Page" w:date="2019-02-18T17:24:00Z">
        <w:r w:rsidRPr="009A3F54">
          <w:rPr>
            <w:rFonts w:eastAsia="Times New Roman"/>
            <w:rPrChange w:id="1201" w:author="Roderic Page" w:date="2019-02-18T17:24:00Z">
              <w:rPr>
                <w:rFonts w:eastAsia="Times New Roman"/>
              </w:rPr>
            </w:rPrChange>
          </w:rPr>
          <w:t>Verstak</w:t>
        </w:r>
        <w:proofErr w:type="spellEnd"/>
        <w:r w:rsidRPr="009A3F54">
          <w:rPr>
            <w:rFonts w:eastAsia="Times New Roman"/>
            <w:rPrChange w:id="1202" w:author="Roderic Page" w:date="2019-02-18T17:24:00Z">
              <w:rPr>
                <w:rFonts w:eastAsia="Times New Roman"/>
              </w:rPr>
            </w:rPrChange>
          </w:rPr>
          <w:t xml:space="preserve"> A, Acharya A, Suzuki H, Henderson S, </w:t>
        </w:r>
        <w:proofErr w:type="spellStart"/>
        <w:r w:rsidRPr="009A3F54">
          <w:rPr>
            <w:rFonts w:eastAsia="Times New Roman"/>
            <w:rPrChange w:id="1203" w:author="Roderic Page" w:date="2019-02-18T17:24:00Z">
              <w:rPr>
                <w:rFonts w:eastAsia="Times New Roman"/>
              </w:rPr>
            </w:rPrChange>
          </w:rPr>
          <w:t>Iakhiaev</w:t>
        </w:r>
        <w:proofErr w:type="spellEnd"/>
        <w:r w:rsidRPr="009A3F54">
          <w:rPr>
            <w:rFonts w:eastAsia="Times New Roman"/>
            <w:rPrChange w:id="1204" w:author="Roderic Page" w:date="2019-02-18T17:24:00Z">
              <w:rPr>
                <w:rFonts w:eastAsia="Times New Roman"/>
              </w:rPr>
            </w:rPrChange>
          </w:rPr>
          <w:t xml:space="preserve"> M, Lin CCY, Shetty N. 2014. On the Shoulders of Giants: The Growing Impact of Older Articles. </w:t>
        </w:r>
        <w:r w:rsidRPr="009A3F54">
          <w:rPr>
            <w:rFonts w:eastAsia="Times New Roman"/>
            <w:i/>
            <w:iCs/>
            <w:rPrChange w:id="1205" w:author="Roderic Page" w:date="2019-02-18T17:24:00Z">
              <w:rPr>
                <w:rFonts w:eastAsia="Times New Roman"/>
                <w:i/>
                <w:iCs/>
              </w:rPr>
            </w:rPrChange>
          </w:rPr>
          <w:t>arXiv:1411.0275 [</w:t>
        </w:r>
        <w:proofErr w:type="spellStart"/>
        <w:r w:rsidRPr="009A3F54">
          <w:rPr>
            <w:rFonts w:eastAsia="Times New Roman"/>
            <w:i/>
            <w:iCs/>
            <w:rPrChange w:id="1206" w:author="Roderic Page" w:date="2019-02-18T17:24:00Z">
              <w:rPr>
                <w:rFonts w:eastAsia="Times New Roman"/>
                <w:i/>
                <w:iCs/>
              </w:rPr>
            </w:rPrChange>
          </w:rPr>
          <w:t>cs</w:t>
        </w:r>
        <w:proofErr w:type="spellEnd"/>
        <w:r w:rsidRPr="009A3F54">
          <w:rPr>
            <w:rFonts w:eastAsia="Times New Roman"/>
            <w:i/>
            <w:iCs/>
            <w:rPrChange w:id="1207" w:author="Roderic Page" w:date="2019-02-18T17:24:00Z">
              <w:rPr>
                <w:rFonts w:eastAsia="Times New Roman"/>
                <w:i/>
                <w:iCs/>
              </w:rPr>
            </w:rPrChange>
          </w:rPr>
          <w:t>]</w:t>
        </w:r>
        <w:r w:rsidRPr="009A3F54">
          <w:rPr>
            <w:rFonts w:eastAsia="Times New Roman"/>
            <w:rPrChange w:id="1208" w:author="Roderic Page" w:date="2019-02-18T17:24:00Z">
              <w:rPr>
                <w:rFonts w:eastAsia="Times New Roman"/>
              </w:rPr>
            </w:rPrChange>
          </w:rPr>
          <w:t>.</w:t>
        </w:r>
      </w:ins>
    </w:p>
    <w:p w14:paraId="5E70BB20" w14:textId="77777777" w:rsidR="009A3F54" w:rsidRPr="009A3F54" w:rsidRDefault="009A3F54" w:rsidP="009A3F54">
      <w:pPr>
        <w:pStyle w:val="Bibliography"/>
        <w:rPr>
          <w:ins w:id="1209" w:author="Roderic Page" w:date="2019-02-18T17:24:00Z"/>
          <w:rFonts w:eastAsia="Times New Roman"/>
          <w:rPrChange w:id="1210" w:author="Roderic Page" w:date="2019-02-18T17:24:00Z">
            <w:rPr>
              <w:ins w:id="1211" w:author="Roderic Page" w:date="2019-02-18T17:24:00Z"/>
              <w:rFonts w:eastAsia="Times New Roman"/>
            </w:rPr>
          </w:rPrChange>
        </w:rPr>
        <w:pPrChange w:id="1212" w:author="Roderic Page" w:date="2019-02-18T17:24:00Z">
          <w:pPr>
            <w:widowControl w:val="0"/>
            <w:autoSpaceDE w:val="0"/>
            <w:autoSpaceDN w:val="0"/>
            <w:adjustRightInd w:val="0"/>
          </w:pPr>
        </w:pPrChange>
      </w:pPr>
      <w:proofErr w:type="spellStart"/>
      <w:ins w:id="1213" w:author="Roderic Page" w:date="2019-02-18T17:24:00Z">
        <w:r w:rsidRPr="009A3F54">
          <w:rPr>
            <w:rFonts w:eastAsia="Times New Roman"/>
            <w:rPrChange w:id="1214" w:author="Roderic Page" w:date="2019-02-18T17:24:00Z">
              <w:rPr>
                <w:rFonts w:eastAsia="Times New Roman"/>
              </w:rPr>
            </w:rPrChange>
          </w:rPr>
          <w:t>Vrandečić</w:t>
        </w:r>
        <w:proofErr w:type="spellEnd"/>
        <w:r w:rsidRPr="009A3F54">
          <w:rPr>
            <w:rFonts w:eastAsia="Times New Roman"/>
            <w:rPrChange w:id="1215" w:author="Roderic Page" w:date="2019-02-18T17:24:00Z">
              <w:rPr>
                <w:rFonts w:eastAsia="Times New Roman"/>
              </w:rPr>
            </w:rPrChange>
          </w:rPr>
          <w:t xml:space="preserve"> D, </w:t>
        </w:r>
        <w:proofErr w:type="spellStart"/>
        <w:r w:rsidRPr="009A3F54">
          <w:rPr>
            <w:rFonts w:eastAsia="Times New Roman"/>
            <w:rPrChange w:id="1216" w:author="Roderic Page" w:date="2019-02-18T17:24:00Z">
              <w:rPr>
                <w:rFonts w:eastAsia="Times New Roman"/>
              </w:rPr>
            </w:rPrChange>
          </w:rPr>
          <w:t>Krötzsch</w:t>
        </w:r>
        <w:proofErr w:type="spellEnd"/>
        <w:r w:rsidRPr="009A3F54">
          <w:rPr>
            <w:rFonts w:eastAsia="Times New Roman"/>
            <w:rPrChange w:id="1217" w:author="Roderic Page" w:date="2019-02-18T17:24:00Z">
              <w:rPr>
                <w:rFonts w:eastAsia="Times New Roman"/>
              </w:rPr>
            </w:rPrChange>
          </w:rPr>
          <w:t xml:space="preserve"> M. 2014. </w:t>
        </w:r>
        <w:proofErr w:type="spellStart"/>
        <w:r w:rsidRPr="009A3F54">
          <w:rPr>
            <w:rFonts w:eastAsia="Times New Roman"/>
            <w:rPrChange w:id="1218" w:author="Roderic Page" w:date="2019-02-18T17:24:00Z">
              <w:rPr>
                <w:rFonts w:eastAsia="Times New Roman"/>
              </w:rPr>
            </w:rPrChange>
          </w:rPr>
          <w:t>Wikidata</w:t>
        </w:r>
        <w:proofErr w:type="spellEnd"/>
        <w:r w:rsidRPr="009A3F54">
          <w:rPr>
            <w:rFonts w:eastAsia="Times New Roman"/>
            <w:rPrChange w:id="1219" w:author="Roderic Page" w:date="2019-02-18T17:24:00Z">
              <w:rPr>
                <w:rFonts w:eastAsia="Times New Roman"/>
              </w:rPr>
            </w:rPrChange>
          </w:rPr>
          <w:t xml:space="preserve">. </w:t>
        </w:r>
        <w:r w:rsidRPr="009A3F54">
          <w:rPr>
            <w:rFonts w:eastAsia="Times New Roman"/>
            <w:i/>
            <w:iCs/>
            <w:rPrChange w:id="1220" w:author="Roderic Page" w:date="2019-02-18T17:24:00Z">
              <w:rPr>
                <w:rFonts w:eastAsia="Times New Roman"/>
                <w:i/>
                <w:iCs/>
              </w:rPr>
            </w:rPrChange>
          </w:rPr>
          <w:t>Communications of the ACM</w:t>
        </w:r>
        <w:r w:rsidRPr="009A3F54">
          <w:rPr>
            <w:rFonts w:eastAsia="Times New Roman"/>
            <w:rPrChange w:id="1221" w:author="Roderic Page" w:date="2019-02-18T17:24:00Z">
              <w:rPr>
                <w:rFonts w:eastAsia="Times New Roman"/>
              </w:rPr>
            </w:rPrChange>
          </w:rPr>
          <w:t xml:space="preserve"> 57:78–85. DOI: 10.1145/2629489.</w:t>
        </w:r>
      </w:ins>
    </w:p>
    <w:p w14:paraId="25C79A4F" w14:textId="77777777" w:rsidR="009A3F54" w:rsidRPr="009A3F54" w:rsidRDefault="009A3F54" w:rsidP="009A3F54">
      <w:pPr>
        <w:pStyle w:val="Bibliography"/>
        <w:rPr>
          <w:ins w:id="1222" w:author="Roderic Page" w:date="2019-02-18T17:24:00Z"/>
          <w:rFonts w:eastAsia="Times New Roman"/>
          <w:rPrChange w:id="1223" w:author="Roderic Page" w:date="2019-02-18T17:24:00Z">
            <w:rPr>
              <w:ins w:id="1224" w:author="Roderic Page" w:date="2019-02-18T17:24:00Z"/>
              <w:rFonts w:eastAsia="Times New Roman"/>
            </w:rPr>
          </w:rPrChange>
        </w:rPr>
        <w:pPrChange w:id="1225" w:author="Roderic Page" w:date="2019-02-18T17:24:00Z">
          <w:pPr>
            <w:widowControl w:val="0"/>
            <w:autoSpaceDE w:val="0"/>
            <w:autoSpaceDN w:val="0"/>
            <w:adjustRightInd w:val="0"/>
          </w:pPr>
        </w:pPrChange>
      </w:pPr>
      <w:ins w:id="1226" w:author="Roderic Page" w:date="2019-02-18T17:24:00Z">
        <w:r w:rsidRPr="009A3F54">
          <w:rPr>
            <w:rFonts w:eastAsia="Times New Roman"/>
            <w:rPrChange w:id="1227" w:author="Roderic Page" w:date="2019-02-18T17:24:00Z">
              <w:rPr>
                <w:rFonts w:eastAsia="Times New Roman"/>
              </w:rPr>
            </w:rPrChange>
          </w:rPr>
          <w:t xml:space="preserve">W3C SPARQL Working Group. 2013.SPARQL 1.1 Overview. </w:t>
        </w:r>
        <w:r w:rsidRPr="009A3F54">
          <w:rPr>
            <w:rFonts w:eastAsia="Times New Roman"/>
            <w:i/>
            <w:iCs/>
            <w:rPrChange w:id="1228" w:author="Roderic Page" w:date="2019-02-18T17:24:00Z">
              <w:rPr>
                <w:rFonts w:eastAsia="Times New Roman"/>
                <w:i/>
                <w:iCs/>
              </w:rPr>
            </w:rPrChange>
          </w:rPr>
          <w:t>Available at</w:t>
        </w:r>
        <w:r w:rsidRPr="009A3F54">
          <w:rPr>
            <w:rFonts w:eastAsia="Times New Roman"/>
            <w:rPrChange w:id="1229" w:author="Roderic Page" w:date="2019-02-18T17:24:00Z">
              <w:rPr>
                <w:rFonts w:eastAsia="Times New Roman"/>
              </w:rPr>
            </w:rPrChange>
          </w:rPr>
          <w:t xml:space="preserve"> </w:t>
        </w:r>
        <w:r w:rsidRPr="009A3F54">
          <w:rPr>
            <w:rFonts w:eastAsia="Times New Roman"/>
            <w:i/>
            <w:iCs/>
            <w:rPrChange w:id="1230" w:author="Roderic Page" w:date="2019-02-18T17:24:00Z">
              <w:rPr>
                <w:rFonts w:eastAsia="Times New Roman"/>
                <w:i/>
                <w:iCs/>
              </w:rPr>
            </w:rPrChange>
          </w:rPr>
          <w:t>https://www.w3.org/TR/sparql11-overview/</w:t>
        </w:r>
        <w:r w:rsidRPr="009A3F54">
          <w:rPr>
            <w:rFonts w:eastAsia="Times New Roman"/>
            <w:rPrChange w:id="1231" w:author="Roderic Page" w:date="2019-02-18T17:24:00Z">
              <w:rPr>
                <w:rFonts w:eastAsia="Times New Roman"/>
              </w:rPr>
            </w:rPrChange>
          </w:rPr>
          <w:t xml:space="preserve"> (accessed November 27, 2018).</w:t>
        </w:r>
      </w:ins>
    </w:p>
    <w:p w14:paraId="7577A0D0" w14:textId="77777777" w:rsidR="009A3F54" w:rsidRPr="009A3F54" w:rsidRDefault="009A3F54" w:rsidP="009A3F54">
      <w:pPr>
        <w:pStyle w:val="Bibliography"/>
        <w:rPr>
          <w:ins w:id="1232" w:author="Roderic Page" w:date="2019-02-18T17:24:00Z"/>
          <w:rFonts w:eastAsia="Times New Roman"/>
          <w:rPrChange w:id="1233" w:author="Roderic Page" w:date="2019-02-18T17:24:00Z">
            <w:rPr>
              <w:ins w:id="1234" w:author="Roderic Page" w:date="2019-02-18T17:24:00Z"/>
              <w:rFonts w:eastAsia="Times New Roman"/>
            </w:rPr>
          </w:rPrChange>
        </w:rPr>
        <w:pPrChange w:id="1235" w:author="Roderic Page" w:date="2019-02-18T17:24:00Z">
          <w:pPr>
            <w:widowControl w:val="0"/>
            <w:autoSpaceDE w:val="0"/>
            <w:autoSpaceDN w:val="0"/>
            <w:adjustRightInd w:val="0"/>
          </w:pPr>
        </w:pPrChange>
      </w:pPr>
      <w:proofErr w:type="spellStart"/>
      <w:ins w:id="1236" w:author="Roderic Page" w:date="2019-02-18T17:24:00Z">
        <w:r w:rsidRPr="009A3F54">
          <w:rPr>
            <w:rFonts w:eastAsia="Times New Roman"/>
            <w:rPrChange w:id="1237" w:author="Roderic Page" w:date="2019-02-18T17:24:00Z">
              <w:rPr>
                <w:rFonts w:eastAsia="Times New Roman"/>
              </w:rPr>
            </w:rPrChange>
          </w:rPr>
          <w:t>Wieczorek</w:t>
        </w:r>
        <w:proofErr w:type="spellEnd"/>
        <w:r w:rsidRPr="009A3F54">
          <w:rPr>
            <w:rFonts w:eastAsia="Times New Roman"/>
            <w:rPrChange w:id="1238" w:author="Roderic Page" w:date="2019-02-18T17:24:00Z">
              <w:rPr>
                <w:rFonts w:eastAsia="Times New Roman"/>
              </w:rPr>
            </w:rPrChange>
          </w:rPr>
          <w:t xml:space="preserve"> J, Bloom D, </w:t>
        </w:r>
        <w:proofErr w:type="spellStart"/>
        <w:r w:rsidRPr="009A3F54">
          <w:rPr>
            <w:rFonts w:eastAsia="Times New Roman"/>
            <w:rPrChange w:id="1239" w:author="Roderic Page" w:date="2019-02-18T17:24:00Z">
              <w:rPr>
                <w:rFonts w:eastAsia="Times New Roman"/>
              </w:rPr>
            </w:rPrChange>
          </w:rPr>
          <w:t>Guralnick</w:t>
        </w:r>
        <w:proofErr w:type="spellEnd"/>
        <w:r w:rsidRPr="009A3F54">
          <w:rPr>
            <w:rFonts w:eastAsia="Times New Roman"/>
            <w:rPrChange w:id="1240" w:author="Roderic Page" w:date="2019-02-18T17:24:00Z">
              <w:rPr>
                <w:rFonts w:eastAsia="Times New Roman"/>
              </w:rPr>
            </w:rPrChange>
          </w:rPr>
          <w:t xml:space="preserve"> R, Blum S, </w:t>
        </w:r>
        <w:proofErr w:type="spellStart"/>
        <w:r w:rsidRPr="009A3F54">
          <w:rPr>
            <w:rFonts w:eastAsia="Times New Roman"/>
            <w:rPrChange w:id="1241" w:author="Roderic Page" w:date="2019-02-18T17:24:00Z">
              <w:rPr>
                <w:rFonts w:eastAsia="Times New Roman"/>
              </w:rPr>
            </w:rPrChange>
          </w:rPr>
          <w:t>Döring</w:t>
        </w:r>
        <w:proofErr w:type="spellEnd"/>
        <w:r w:rsidRPr="009A3F54">
          <w:rPr>
            <w:rFonts w:eastAsia="Times New Roman"/>
            <w:rPrChange w:id="1242" w:author="Roderic Page" w:date="2019-02-18T17:24:00Z">
              <w:rPr>
                <w:rFonts w:eastAsia="Times New Roman"/>
              </w:rPr>
            </w:rPrChange>
          </w:rPr>
          <w:t xml:space="preserve"> M, Giovanni R, Robertson T, </w:t>
        </w:r>
        <w:proofErr w:type="spellStart"/>
        <w:r w:rsidRPr="009A3F54">
          <w:rPr>
            <w:rFonts w:eastAsia="Times New Roman"/>
            <w:rPrChange w:id="1243" w:author="Roderic Page" w:date="2019-02-18T17:24:00Z">
              <w:rPr>
                <w:rFonts w:eastAsia="Times New Roman"/>
              </w:rPr>
            </w:rPrChange>
          </w:rPr>
          <w:t>Vieglais</w:t>
        </w:r>
        <w:proofErr w:type="spellEnd"/>
        <w:r w:rsidRPr="009A3F54">
          <w:rPr>
            <w:rFonts w:eastAsia="Times New Roman"/>
            <w:rPrChange w:id="1244" w:author="Roderic Page" w:date="2019-02-18T17:24:00Z">
              <w:rPr>
                <w:rFonts w:eastAsia="Times New Roman"/>
              </w:rPr>
            </w:rPrChange>
          </w:rPr>
          <w:t xml:space="preserve"> D. 2012. Darwin Core: An Evolving Community-Developed Biodiversity Data Standard. </w:t>
        </w:r>
        <w:proofErr w:type="spellStart"/>
        <w:r w:rsidRPr="009A3F54">
          <w:rPr>
            <w:rFonts w:eastAsia="Times New Roman"/>
            <w:i/>
            <w:iCs/>
            <w:rPrChange w:id="1245" w:author="Roderic Page" w:date="2019-02-18T17:24:00Z">
              <w:rPr>
                <w:rFonts w:eastAsia="Times New Roman"/>
                <w:i/>
                <w:iCs/>
              </w:rPr>
            </w:rPrChange>
          </w:rPr>
          <w:t>PLoS</w:t>
        </w:r>
        <w:proofErr w:type="spellEnd"/>
        <w:r w:rsidRPr="009A3F54">
          <w:rPr>
            <w:rFonts w:eastAsia="Times New Roman"/>
            <w:i/>
            <w:iCs/>
            <w:rPrChange w:id="1246" w:author="Roderic Page" w:date="2019-02-18T17:24:00Z">
              <w:rPr>
                <w:rFonts w:eastAsia="Times New Roman"/>
                <w:i/>
                <w:iCs/>
              </w:rPr>
            </w:rPrChange>
          </w:rPr>
          <w:t xml:space="preserve"> ONE</w:t>
        </w:r>
        <w:r w:rsidRPr="009A3F54">
          <w:rPr>
            <w:rFonts w:eastAsia="Times New Roman"/>
            <w:rPrChange w:id="1247" w:author="Roderic Page" w:date="2019-02-18T17:24:00Z">
              <w:rPr>
                <w:rFonts w:eastAsia="Times New Roman"/>
              </w:rPr>
            </w:rPrChange>
          </w:rPr>
          <w:t xml:space="preserve"> </w:t>
        </w:r>
        <w:proofErr w:type="gramStart"/>
        <w:r w:rsidRPr="009A3F54">
          <w:rPr>
            <w:rFonts w:eastAsia="Times New Roman"/>
            <w:rPrChange w:id="1248" w:author="Roderic Page" w:date="2019-02-18T17:24:00Z">
              <w:rPr>
                <w:rFonts w:eastAsia="Times New Roman"/>
              </w:rPr>
            </w:rPrChange>
          </w:rPr>
          <w:t>7:e</w:t>
        </w:r>
        <w:proofErr w:type="gramEnd"/>
        <w:r w:rsidRPr="009A3F54">
          <w:rPr>
            <w:rFonts w:eastAsia="Times New Roman"/>
            <w:rPrChange w:id="1249" w:author="Roderic Page" w:date="2019-02-18T17:24:00Z">
              <w:rPr>
                <w:rFonts w:eastAsia="Times New Roman"/>
              </w:rPr>
            </w:rPrChange>
          </w:rPr>
          <w:t>29715. DOI: 10.1371/journal.pone.0029715.</w:t>
        </w:r>
      </w:ins>
    </w:p>
    <w:p w14:paraId="2A0A687C" w14:textId="3D0FB4FC" w:rsidR="008F499C" w:rsidRDefault="008F499C">
      <w:r>
        <w:fldChar w:fldCharType="end"/>
      </w:r>
    </w:p>
    <w:p w14:paraId="7F9C1683" w14:textId="77777777" w:rsidR="00B63346" w:rsidRDefault="00B63346"/>
    <w:p w14:paraId="22188A71" w14:textId="2283C56E" w:rsidR="00B63346" w:rsidRDefault="00B63346">
      <w:pPr>
        <w:spacing w:line="480" w:lineRule="atLeast"/>
        <w:jc w:val="both"/>
      </w:pPr>
      <w:r>
        <w:br w:type="page"/>
      </w:r>
    </w:p>
    <w:p w14:paraId="2E930FFA" w14:textId="47476E0B" w:rsidR="007A27DE" w:rsidRDefault="007A27DE" w:rsidP="00B63346">
      <w:pPr>
        <w:pStyle w:val="Heading2"/>
      </w:pPr>
      <w:r>
        <w:lastRenderedPageBreak/>
        <w:t>Figure captions</w:t>
      </w:r>
    </w:p>
    <w:p w14:paraId="5B2089B7" w14:textId="77777777" w:rsidR="007A27DE" w:rsidRDefault="007A27DE" w:rsidP="007A27DE">
      <w:bookmarkStart w:id="1250" w:name="_Ref531455821"/>
    </w:p>
    <w:p w14:paraId="1A5572C4" w14:textId="268A2447" w:rsidR="007A27DE" w:rsidRDefault="007A27DE" w:rsidP="007A27DE">
      <w:bookmarkStart w:id="1251" w:name="_Ref1402376"/>
      <w:r>
        <w:t xml:space="preserve">Figure </w:t>
      </w:r>
      <w:fldSimple w:instr=" SEQ Figure \* ARABIC ">
        <w:r w:rsidR="00F74475">
          <w:rPr>
            <w:noProof/>
          </w:rPr>
          <w:t>1</w:t>
        </w:r>
      </w:fldSimple>
      <w:bookmarkEnd w:id="1250"/>
      <w:bookmarkEnd w:id="1251"/>
      <w:r>
        <w:t xml:space="preserve">. The knowledge graph model used in Ozymandias. </w:t>
      </w:r>
      <w:ins w:id="1252" w:author="Roderic Page" w:date="2019-02-18T13:09:00Z">
        <w:r w:rsidR="003140B8">
          <w:t xml:space="preserve">Each node and edge in the graph is labelled by a term from one </w:t>
        </w:r>
      </w:ins>
      <w:ins w:id="1253" w:author="Roderic Page" w:date="2019-02-18T13:10:00Z">
        <w:r w:rsidR="003140B8">
          <w:t xml:space="preserve">of the following vocabularies: </w:t>
        </w:r>
        <w:r w:rsidR="003140B8">
          <w:fldChar w:fldCharType="begin"/>
        </w:r>
        <w:r w:rsidR="003140B8">
          <w:instrText xml:space="preserve"> HYPERLINK "http://schema.org" </w:instrText>
        </w:r>
        <w:r w:rsidR="003140B8">
          <w:fldChar w:fldCharType="separate"/>
        </w:r>
        <w:r w:rsidR="003140B8" w:rsidRPr="00E7009D">
          <w:rPr>
            <w:rStyle w:val="Hyperlink"/>
          </w:rPr>
          <w:t>http://schema.org</w:t>
        </w:r>
        <w:r w:rsidR="003140B8">
          <w:fldChar w:fldCharType="end"/>
        </w:r>
        <w:r w:rsidR="003140B8">
          <w:t xml:space="preserve"> (</w:t>
        </w:r>
        <w:r w:rsidR="003140B8" w:rsidRPr="00531D99">
          <w:rPr>
            <w:i/>
            <w:rPrChange w:id="1254" w:author="Roderic Page" w:date="2019-02-18T13:12:00Z">
              <w:rPr/>
            </w:rPrChange>
          </w:rPr>
          <w:t>schema</w:t>
        </w:r>
        <w:r w:rsidR="003140B8">
          <w:t>), the TDWG LSID vocabularies (</w:t>
        </w:r>
      </w:ins>
      <w:proofErr w:type="spellStart"/>
      <w:ins w:id="1255" w:author="Roderic Page" w:date="2019-02-18T13:11:00Z">
        <w:r w:rsidR="003140B8" w:rsidRPr="00531D99">
          <w:rPr>
            <w:i/>
            <w:rPrChange w:id="1256" w:author="Roderic Page" w:date="2019-02-18T13:12:00Z">
              <w:rPr/>
            </w:rPrChange>
          </w:rPr>
          <w:t>tc</w:t>
        </w:r>
        <w:proofErr w:type="spellEnd"/>
        <w:r w:rsidR="003140B8">
          <w:t xml:space="preserve">, </w:t>
        </w:r>
        <w:proofErr w:type="spellStart"/>
        <w:r w:rsidR="003140B8" w:rsidRPr="00531D99">
          <w:rPr>
            <w:i/>
            <w:rPrChange w:id="1257" w:author="Roderic Page" w:date="2019-02-18T13:12:00Z">
              <w:rPr/>
            </w:rPrChange>
          </w:rPr>
          <w:t>tcom</w:t>
        </w:r>
        <w:proofErr w:type="spellEnd"/>
        <w:r w:rsidR="003140B8">
          <w:t xml:space="preserve">, </w:t>
        </w:r>
        <w:proofErr w:type="spellStart"/>
        <w:r w:rsidR="003140B8" w:rsidRPr="00531D99">
          <w:rPr>
            <w:i/>
            <w:rPrChange w:id="1258" w:author="Roderic Page" w:date="2019-02-18T13:12:00Z">
              <w:rPr/>
            </w:rPrChange>
          </w:rPr>
          <w:t>tn</w:t>
        </w:r>
        <w:proofErr w:type="spellEnd"/>
        <w:r w:rsidR="003140B8">
          <w:t>), TAXREF (</w:t>
        </w:r>
        <w:proofErr w:type="spellStart"/>
        <w:r w:rsidR="003140B8" w:rsidRPr="00531D99">
          <w:rPr>
            <w:i/>
            <w:rPrChange w:id="1259" w:author="Roderic Page" w:date="2019-02-18T13:12:00Z">
              <w:rPr/>
            </w:rPrChange>
          </w:rPr>
          <w:t>taxref</w:t>
        </w:r>
        <w:proofErr w:type="spellEnd"/>
        <w:r w:rsidR="003140B8">
          <w:t>), and RDF Schema</w:t>
        </w:r>
      </w:ins>
      <w:del w:id="1260" w:author="Roderic Page" w:date="2019-02-18T13:09:00Z">
        <w:r w:rsidDel="003140B8">
          <w:delText xml:space="preserve">Nodes in the graph </w:delText>
        </w:r>
      </w:del>
      <w:del w:id="1261" w:author="Roderic Page" w:date="2019-02-18T13:08:00Z">
        <w:r w:rsidDel="00502F6E">
          <w:delText>are represented by circles and are l</w:delText>
        </w:r>
      </w:del>
      <w:del w:id="1262" w:author="Roderic Page" w:date="2019-02-18T13:09:00Z">
        <w:r w:rsidDel="003140B8">
          <w:delText xml:space="preserve">abelled with the </w:delText>
        </w:r>
        <w:r w:rsidRPr="00402D01" w:rsidDel="003140B8">
          <w:rPr>
            <w:i/>
          </w:rPr>
          <w:delText>rdf:type</w:delText>
        </w:r>
        <w:r w:rsidDel="003140B8">
          <w:delText xml:space="preserve"> of that node. Nodes are connected by edges in the graph which are labelled by a term from a vocabulary, typically schema.org.</w:delText>
        </w:r>
      </w:del>
      <w:ins w:id="1263" w:author="Roderic Page" w:date="2019-02-18T13:11:00Z">
        <w:r w:rsidR="003140B8">
          <w:t xml:space="preserve"> (</w:t>
        </w:r>
        <w:proofErr w:type="spellStart"/>
        <w:r w:rsidR="003140B8" w:rsidRPr="00531D99">
          <w:rPr>
            <w:i/>
            <w:rPrChange w:id="1264" w:author="Roderic Page" w:date="2019-02-18T13:12:00Z">
              <w:rPr/>
            </w:rPrChange>
          </w:rPr>
          <w:t>rdfs</w:t>
        </w:r>
        <w:proofErr w:type="spellEnd"/>
        <w:r w:rsidR="003140B8">
          <w:t>)</w:t>
        </w:r>
      </w:ins>
      <w:ins w:id="1265" w:author="Roderic Page" w:date="2019-02-18T13:13:00Z">
        <w:r w:rsidR="00531D99">
          <w:t>.</w:t>
        </w:r>
      </w:ins>
      <w:ins w:id="1266" w:author="Roderic Page" w:date="2019-02-18T13:22:00Z">
        <w:r w:rsidR="00B24CD4">
          <w:t xml:space="preserve"> See text for details of these vocabularies and why they were chosen.</w:t>
        </w:r>
      </w:ins>
    </w:p>
    <w:p w14:paraId="1C8F31B8" w14:textId="77777777" w:rsidR="007A27DE" w:rsidRDefault="007A27DE" w:rsidP="007A27DE"/>
    <w:p w14:paraId="699F3A5F" w14:textId="77777777" w:rsidR="007A27DE" w:rsidRDefault="007A27DE" w:rsidP="007A27DE">
      <w:bookmarkStart w:id="1267" w:name="_Ref531455805"/>
      <w:r>
        <w:t xml:space="preserve">Figure </w:t>
      </w:r>
      <w:fldSimple w:instr=" SEQ Figure \* ARABIC ">
        <w:r w:rsidR="00F74475">
          <w:rPr>
            <w:noProof/>
          </w:rPr>
          <w:t>2</w:t>
        </w:r>
      </w:fldSimple>
      <w:bookmarkEnd w:id="1267"/>
      <w:r>
        <w:t xml:space="preserve">. An example of modelling order of authorship using </w:t>
      </w:r>
      <w:proofErr w:type="spellStart"/>
      <w:proofErr w:type="gramStart"/>
      <w:r w:rsidRPr="003713AF">
        <w:rPr>
          <w:i/>
        </w:rPr>
        <w:t>schema:Role</w:t>
      </w:r>
      <w:proofErr w:type="spellEnd"/>
      <w:proofErr w:type="gramEnd"/>
      <w:r w:rsidRPr="003713AF">
        <w:rPr>
          <w:i/>
        </w:rPr>
        <w:t>.</w:t>
      </w:r>
      <w:r>
        <w:t xml:space="preserve"> Each author is linked to the article they authored via a </w:t>
      </w:r>
      <w:proofErr w:type="spellStart"/>
      <w:proofErr w:type="gramStart"/>
      <w:r w:rsidRPr="003713AF">
        <w:rPr>
          <w:i/>
        </w:rPr>
        <w:t>schema:Role</w:t>
      </w:r>
      <w:proofErr w:type="spellEnd"/>
      <w:proofErr w:type="gramEnd"/>
      <w:r>
        <w:t xml:space="preserve"> node, which specifies the order of authorship for each author. In this example, “B Y Main” is the first author, “L W </w:t>
      </w:r>
      <w:proofErr w:type="spellStart"/>
      <w:r>
        <w:t>Popple</w:t>
      </w:r>
      <w:proofErr w:type="spellEnd"/>
      <w:r>
        <w:t>” is the second author.</w:t>
      </w:r>
    </w:p>
    <w:p w14:paraId="74C04C64" w14:textId="77777777" w:rsidR="007A27DE" w:rsidRDefault="007A27DE" w:rsidP="007A27DE"/>
    <w:p w14:paraId="6FE8AC76" w14:textId="77777777" w:rsidR="007A27DE" w:rsidRDefault="007A27DE" w:rsidP="007A27DE">
      <w:bookmarkStart w:id="1268" w:name="_Ref531455791"/>
      <w:r>
        <w:t xml:space="preserve">Figure </w:t>
      </w:r>
      <w:fldSimple w:instr=" SEQ Figure \* ARABIC ">
        <w:r w:rsidR="00F74475">
          <w:rPr>
            <w:noProof/>
          </w:rPr>
          <w:t>3</w:t>
        </w:r>
      </w:fldSimple>
      <w:bookmarkEnd w:id="1268"/>
      <w:r>
        <w:t xml:space="preserve">. </w:t>
      </w:r>
      <w:r w:rsidRPr="00C528EF">
        <w:t xml:space="preserve">Storing identifiers using </w:t>
      </w:r>
      <w:proofErr w:type="spellStart"/>
      <w:proofErr w:type="gramStart"/>
      <w:r w:rsidRPr="00D9646C">
        <w:rPr>
          <w:i/>
        </w:rPr>
        <w:t>schema:PropertyValue</w:t>
      </w:r>
      <w:proofErr w:type="spellEnd"/>
      <w:proofErr w:type="gramEnd"/>
      <w:r w:rsidRPr="00C528EF">
        <w:t xml:space="preserve">. The work has two identifiers, a DOI https://doi.org/10.5134/176044 and a Handle https://hdl.handle.net/2433/176044. These are stored as </w:t>
      </w:r>
      <w:proofErr w:type="spellStart"/>
      <w:proofErr w:type="gramStart"/>
      <w:r w:rsidRPr="00D9646C">
        <w:rPr>
          <w:i/>
        </w:rPr>
        <w:t>schema:PropertyValue</w:t>
      </w:r>
      <w:proofErr w:type="spellEnd"/>
      <w:proofErr w:type="gramEnd"/>
      <w:r w:rsidRPr="00C528EF">
        <w:t xml:space="preserve"> pairs.</w:t>
      </w:r>
    </w:p>
    <w:p w14:paraId="04214815" w14:textId="77777777" w:rsidR="007A27DE" w:rsidRDefault="007A27DE" w:rsidP="007A27DE"/>
    <w:p w14:paraId="7EC91B17" w14:textId="77777777" w:rsidR="007A27DE" w:rsidRDefault="007A27DE" w:rsidP="007A27DE">
      <w:bookmarkStart w:id="1269" w:name="_Ref531455869"/>
      <w:r>
        <w:t xml:space="preserve">Figure </w:t>
      </w:r>
      <w:fldSimple w:instr=" SEQ Figure \* ARABIC ">
        <w:r w:rsidR="00F74475">
          <w:rPr>
            <w:noProof/>
          </w:rPr>
          <w:t>4</w:t>
        </w:r>
      </w:fldSimple>
      <w:bookmarkEnd w:id="1269"/>
      <w:r>
        <w:t xml:space="preserve">. Matching author records in two different databases. In this </w:t>
      </w:r>
      <w:proofErr w:type="gramStart"/>
      <w:r>
        <w:t>example</w:t>
      </w:r>
      <w:proofErr w:type="gramEnd"/>
      <w:r>
        <w:t xml:space="preserve"> the article with DOI 10.11646/zootaxa.4001.1.1 occurs in both Ozymandias (OZ) and ORCID. Using a SPARQL query we retrieve the name of the second author in the two databases: “L W </w:t>
      </w:r>
      <w:proofErr w:type="spellStart"/>
      <w:r>
        <w:t>Popple</w:t>
      </w:r>
      <w:proofErr w:type="spellEnd"/>
      <w:r>
        <w:t xml:space="preserve">” in Ozymandias and “Lindsay W </w:t>
      </w:r>
      <w:proofErr w:type="spellStart"/>
      <w:r>
        <w:t>Popple</w:t>
      </w:r>
      <w:proofErr w:type="spellEnd"/>
      <w:r>
        <w:t xml:space="preserve">” in ORCID. Given the similarity in the names, we conclude that the two authors are the same, and we can assign the ORCID for Lindsay W </w:t>
      </w:r>
      <w:proofErr w:type="spellStart"/>
      <w:r>
        <w:t>Popple</w:t>
      </w:r>
      <w:proofErr w:type="spellEnd"/>
      <w:r>
        <w:t xml:space="preserve"> (https://orcid.org/0000-0001-8630-3114) to “L W </w:t>
      </w:r>
      <w:proofErr w:type="spellStart"/>
      <w:r>
        <w:t>Popple</w:t>
      </w:r>
      <w:proofErr w:type="spellEnd"/>
      <w:r>
        <w:t>” in Ozymandias.</w:t>
      </w:r>
    </w:p>
    <w:p w14:paraId="1937FCB6" w14:textId="77777777" w:rsidR="007A27DE" w:rsidRDefault="007A27DE" w:rsidP="007A27DE"/>
    <w:p w14:paraId="13E69196" w14:textId="39F4DAB5" w:rsidR="007A27DE" w:rsidRDefault="007A27DE" w:rsidP="007A27DE">
      <w:bookmarkStart w:id="1270" w:name="_Ref531455916"/>
      <w:r>
        <w:t xml:space="preserve">Figure </w:t>
      </w:r>
      <w:fldSimple w:instr=" SEQ Figure \* ARABIC ">
        <w:r w:rsidR="00F74475">
          <w:rPr>
            <w:noProof/>
          </w:rPr>
          <w:t>5</w:t>
        </w:r>
      </w:fldSimple>
      <w:bookmarkEnd w:id="1270"/>
      <w:r>
        <w:t>. Web interface to Ozymandias knowledge graph displaying information for an article. The left column displays a summary of the article, and a PDF viewer (only available if content is freely accessible). The middle column displays related content from the knowledge graph, such as taxa mentioned in the article. The right column shows the result of searches in external web sites for related information, in this case i</w:t>
      </w:r>
      <w:ins w:id="1271" w:author="Roderic Page" w:date="2019-02-11T15:40:00Z">
        <w:r w:rsidR="009B6F9A">
          <w:t>t</w:t>
        </w:r>
      </w:ins>
      <w:del w:id="1272" w:author="Roderic Page" w:date="2019-02-11T15:40:00Z">
        <w:r w:rsidDel="009B6F9A">
          <w:delText>s</w:delText>
        </w:r>
      </w:del>
      <w:r>
        <w:t xml:space="preserve"> displays the identifier for </w:t>
      </w:r>
      <w:proofErr w:type="spellStart"/>
      <w:r>
        <w:t>Wikidata</w:t>
      </w:r>
      <w:proofErr w:type="spellEnd"/>
      <w:r>
        <w:t xml:space="preserve"> item that corresponds to this article. To view this page live go to </w:t>
      </w:r>
      <w:hyperlink r:id="rId9" w:history="1">
        <w:r w:rsidRPr="0083550C">
          <w:rPr>
            <w:rStyle w:val="Hyperlink"/>
          </w:rPr>
          <w:t>https://ozymandias-demo.herokuapp.com/?uri=https://biodiversity.org.au/afd/publication/3e0c1402-de05-4227-9df3-803e68300623</w:t>
        </w:r>
      </w:hyperlink>
      <w:r>
        <w:t>.</w:t>
      </w:r>
    </w:p>
    <w:p w14:paraId="36DED7B9" w14:textId="77777777" w:rsidR="007A27DE" w:rsidRDefault="007A27DE" w:rsidP="007A27DE"/>
    <w:p w14:paraId="6B1D017C" w14:textId="77777777" w:rsidR="007A27DE" w:rsidRDefault="007A27DE" w:rsidP="007A27DE">
      <w:bookmarkStart w:id="1273" w:name="_Ref531455953"/>
      <w:r>
        <w:t xml:space="preserve">Figure </w:t>
      </w:r>
      <w:fldSimple w:instr=" SEQ Figure \* ARABIC ">
        <w:r w:rsidR="00F74475">
          <w:rPr>
            <w:noProof/>
          </w:rPr>
          <w:t>6</w:t>
        </w:r>
      </w:fldSimple>
      <w:bookmarkEnd w:id="1273"/>
      <w:r>
        <w:t xml:space="preserve">. Information about an author displayed in Ozymandias. The left column lists the author’s publications, the middle column uses the knowledge graph to identify </w:t>
      </w:r>
      <w:proofErr w:type="spellStart"/>
      <w:r>
        <w:t>coauthors</w:t>
      </w:r>
      <w:proofErr w:type="spellEnd"/>
      <w:r>
        <w:t xml:space="preserve">, venues for publication, and the taxonomic expertise of the author, the right column displays information from external sources. To view live go to </w:t>
      </w:r>
      <w:hyperlink r:id="rId10" w:history="1">
        <w:r w:rsidRPr="0083550C">
          <w:rPr>
            <w:rStyle w:val="Hyperlink"/>
          </w:rPr>
          <w:t>https://ozymandias-demo.herokuapp.com/?uri=https://biodiversity.org.au/afd/publication/%23creator/l-w-popple</w:t>
        </w:r>
      </w:hyperlink>
      <w:r>
        <w:t>.</w:t>
      </w:r>
    </w:p>
    <w:p w14:paraId="1E06B804" w14:textId="77777777" w:rsidR="007A27DE" w:rsidRDefault="007A27DE" w:rsidP="007A27DE"/>
    <w:p w14:paraId="7B7EBB2D" w14:textId="77777777" w:rsidR="007A27DE" w:rsidRDefault="007A27DE" w:rsidP="007A27DE">
      <w:bookmarkStart w:id="1274" w:name="_Ref531455987"/>
      <w:r>
        <w:t xml:space="preserve">Figure </w:t>
      </w:r>
      <w:fldSimple w:instr=" SEQ Figure \* ARABIC ">
        <w:r w:rsidR="00F74475">
          <w:rPr>
            <w:noProof/>
          </w:rPr>
          <w:t>7</w:t>
        </w:r>
      </w:fldSimple>
      <w:bookmarkEnd w:id="1274"/>
      <w:r>
        <w:t xml:space="preserve">. Information about the genus </w:t>
      </w:r>
      <w:proofErr w:type="spellStart"/>
      <w:r w:rsidRPr="00A11C8A">
        <w:rPr>
          <w:i/>
        </w:rPr>
        <w:t>Acupalpa</w:t>
      </w:r>
      <w:proofErr w:type="spellEnd"/>
      <w:r>
        <w:t xml:space="preserve"> </w:t>
      </w:r>
      <w:proofErr w:type="spellStart"/>
      <w:r>
        <w:t>Kröber</w:t>
      </w:r>
      <w:proofErr w:type="spellEnd"/>
      <w:r>
        <w:t xml:space="preserve">, 1912 displayed in Ozymandias. The display includes the species in the genus, details about the publication of the name </w:t>
      </w:r>
      <w:proofErr w:type="spellStart"/>
      <w:proofErr w:type="gramStart"/>
      <w:r w:rsidRPr="00A11C8A">
        <w:rPr>
          <w:i/>
        </w:rPr>
        <w:t>Acupalpa</w:t>
      </w:r>
      <w:proofErr w:type="spellEnd"/>
      <w:r>
        <w:t xml:space="preserve"> ,</w:t>
      </w:r>
      <w:proofErr w:type="gramEnd"/>
      <w:r>
        <w:t xml:space="preserve"> </w:t>
      </w:r>
      <w:r>
        <w:lastRenderedPageBreak/>
        <w:t xml:space="preserve">and a link to the taxon in GBIF. Live version at </w:t>
      </w:r>
      <w:hyperlink r:id="rId11" w:history="1">
        <w:r w:rsidRPr="0083550C">
          <w:rPr>
            <w:rStyle w:val="Hyperlink"/>
          </w:rPr>
          <w:t>https://ozymandias-demo.herokuapp.com/?uri=https://bie.ala.org.au/species/urn:lsid:biodiversity.org.au:afd.taxon:111fc7e9-0265-453e-8e60-1761e42efc9a</w:t>
        </w:r>
      </w:hyperlink>
      <w:r>
        <w:t>.</w:t>
      </w:r>
    </w:p>
    <w:p w14:paraId="52CEDE18" w14:textId="77777777" w:rsidR="007A27DE" w:rsidRDefault="007A27DE" w:rsidP="007A27DE"/>
    <w:p w14:paraId="69C74A02" w14:textId="03979B34" w:rsidR="007A27DE" w:rsidRDefault="007A27DE" w:rsidP="007A27DE">
      <w:bookmarkStart w:id="1275" w:name="_Ref531456022"/>
      <w:r>
        <w:t xml:space="preserve">Figure </w:t>
      </w:r>
      <w:fldSimple w:instr=" SEQ Figure \* ARABIC ">
        <w:r w:rsidR="00F74475">
          <w:rPr>
            <w:noProof/>
          </w:rPr>
          <w:t>8</w:t>
        </w:r>
      </w:fldSimple>
      <w:bookmarkEnd w:id="1275"/>
      <w:r>
        <w:t xml:space="preserve">. Augmenting data using </w:t>
      </w:r>
      <w:ins w:id="1276" w:author="Roderic Page" w:date="2019-02-11T15:41:00Z">
        <w:r w:rsidR="00B82898">
          <w:t xml:space="preserve">the </w:t>
        </w:r>
      </w:ins>
      <w:r>
        <w:t xml:space="preserve">knowledge graph. The Atlas of Living Australia did not have an image for </w:t>
      </w:r>
      <w:proofErr w:type="spellStart"/>
      <w:r w:rsidRPr="00A11C8A">
        <w:rPr>
          <w:i/>
        </w:rPr>
        <w:t>Trigonopterus</w:t>
      </w:r>
      <w:proofErr w:type="spellEnd"/>
      <w:r w:rsidRPr="00A11C8A">
        <w:rPr>
          <w:i/>
        </w:rPr>
        <w:t xml:space="preserve"> </w:t>
      </w:r>
      <w:proofErr w:type="spellStart"/>
      <w:r w:rsidRPr="00A11C8A">
        <w:rPr>
          <w:i/>
        </w:rPr>
        <w:t>cooktownensis</w:t>
      </w:r>
      <w:proofErr w:type="spellEnd"/>
      <w:r>
        <w:t xml:space="preserve"> at the time it was harvested by Ozymandias, hence the “?” displayed in the square in the left column. However, the original description of that species did include images which are available in the Biodiversity Literature Repository, and hence are displayed by Ozymandias in the middle column. Live example </w:t>
      </w:r>
      <w:hyperlink r:id="rId12" w:history="1">
        <w:r w:rsidRPr="0083550C">
          <w:rPr>
            <w:rStyle w:val="Hyperlink"/>
          </w:rPr>
          <w:t>https://ozymandias-demo.herokuapp.com/?uri=https://bie.ala.org.au/species/urn:lsid:biodiversity.org.au:afd.taxon:14feec1f-9d2a-496b-9b98-ec691289b5ce</w:t>
        </w:r>
      </w:hyperlink>
      <w:r>
        <w:t>.</w:t>
      </w:r>
    </w:p>
    <w:p w14:paraId="478F9155" w14:textId="77777777" w:rsidR="007A27DE" w:rsidRDefault="007A27DE" w:rsidP="007A27DE"/>
    <w:p w14:paraId="6D6A485F" w14:textId="77777777" w:rsidR="007A27DE" w:rsidRDefault="007A27DE" w:rsidP="007A27DE">
      <w:bookmarkStart w:id="1277" w:name="_Ref531456074"/>
      <w:r>
        <w:t xml:space="preserve">Figure </w:t>
      </w:r>
      <w:fldSimple w:instr=" SEQ Figure \* ARABIC ">
        <w:r w:rsidR="00F74475">
          <w:rPr>
            <w:noProof/>
          </w:rPr>
          <w:t>9</w:t>
        </w:r>
      </w:fldSimple>
      <w:bookmarkEnd w:id="1277"/>
      <w:r>
        <w:t xml:space="preserve">. Plot of publications over time. As well as the total number of publications for each year, the chart shows the numbers of publications that have a digital identifier (DOI, </w:t>
      </w:r>
      <w:proofErr w:type="spellStart"/>
      <w:r>
        <w:t>BioStor</w:t>
      </w:r>
      <w:proofErr w:type="spellEnd"/>
      <w:r>
        <w:t>, or JSTOR) or have a PDF available online.</w:t>
      </w:r>
    </w:p>
    <w:p w14:paraId="571D716F" w14:textId="77777777" w:rsidR="007A27DE" w:rsidRDefault="007A27DE" w:rsidP="007A27DE"/>
    <w:p w14:paraId="482BD160" w14:textId="2491A3A4" w:rsidR="007A27DE" w:rsidRDefault="007A27DE" w:rsidP="007A27DE">
      <w:bookmarkStart w:id="1278" w:name="_Ref531455641"/>
      <w:r>
        <w:t xml:space="preserve">Figure </w:t>
      </w:r>
      <w:fldSimple w:instr=" SEQ Figure \* ARABIC ">
        <w:r w:rsidR="00F74475">
          <w:rPr>
            <w:noProof/>
          </w:rPr>
          <w:t>10</w:t>
        </w:r>
      </w:fldSimple>
      <w:bookmarkEnd w:id="1278"/>
      <w:r>
        <w:t xml:space="preserve">. Patterns of publication of taxonomic work on Australian animals 1820-2020. </w:t>
      </w:r>
      <w:r w:rsidR="00A55780">
        <w:t xml:space="preserve">For each journal </w:t>
      </w:r>
      <w:proofErr w:type="spellStart"/>
      <w:r w:rsidR="00A55780">
        <w:t>sparklines</w:t>
      </w:r>
      <w:proofErr w:type="spellEnd"/>
      <w:r w:rsidR="00A55780">
        <w:t xml:space="preserve"> depict </w:t>
      </w:r>
      <w:r>
        <w:t>the numbers of publications for each</w:t>
      </w:r>
      <w:ins w:id="1279" w:author="Roderic Page" w:date="2019-02-11T17:39:00Z">
        <w:r w:rsidR="00622E34">
          <w:t xml:space="preserve"> decade</w:t>
        </w:r>
      </w:ins>
      <w:ins w:id="1280" w:author="Roderic Page" w:date="2019-02-14T12:59:00Z">
        <w:r w:rsidR="00F56D8F">
          <w:t xml:space="preserve"> (scaled by the maximum number of publications for reach journal)</w:t>
        </w:r>
      </w:ins>
      <w:r>
        <w:t xml:space="preserve">. </w:t>
      </w:r>
      <w:r w:rsidR="00C3191E">
        <w:t xml:space="preserve">Non-Australian </w:t>
      </w:r>
      <w:r w:rsidR="00A55780">
        <w:t xml:space="preserve">journals are highlighted with a grey background. </w:t>
      </w:r>
      <w:r>
        <w:t xml:space="preserve">The 19th and early 20th centuries are dominated by European journals, by the mid 20th century most taxonomy was published in Australian journals, more recently international journals such as </w:t>
      </w:r>
      <w:proofErr w:type="spellStart"/>
      <w:r w:rsidRPr="00D9646C">
        <w:rPr>
          <w:i/>
        </w:rPr>
        <w:t>Zootaxa</w:t>
      </w:r>
      <w:proofErr w:type="spellEnd"/>
      <w:r>
        <w:t xml:space="preserve"> are increasingly important.</w:t>
      </w:r>
    </w:p>
    <w:p w14:paraId="1F9592C2" w14:textId="77777777" w:rsidR="007A27DE" w:rsidRDefault="007A27DE" w:rsidP="007A27DE"/>
    <w:p w14:paraId="2F201CDF" w14:textId="77777777" w:rsidR="007A27DE" w:rsidRDefault="007A27DE" w:rsidP="007A27DE">
      <w:bookmarkStart w:id="1281" w:name="_Ref531455463"/>
      <w:r w:rsidRPr="00D9646C">
        <w:t>Figure</w:t>
      </w:r>
      <w:r>
        <w:t xml:space="preserve"> </w:t>
      </w:r>
      <w:fldSimple w:instr=" SEQ Figure \* ARABIC ">
        <w:r w:rsidR="00F74475">
          <w:rPr>
            <w:noProof/>
          </w:rPr>
          <w:t>11</w:t>
        </w:r>
      </w:fldSimple>
      <w:bookmarkEnd w:id="1281"/>
      <w:r>
        <w:t>. Dates of publication of works cited against the date of publication of the cited work. Each point represents the (</w:t>
      </w:r>
      <w:r w:rsidRPr="00D9646C">
        <w:rPr>
          <w:i/>
        </w:rPr>
        <w:t>x</w:t>
      </w:r>
      <w:r>
        <w:t xml:space="preserve">, </w:t>
      </w:r>
      <w:r w:rsidRPr="00D9646C">
        <w:rPr>
          <w:i/>
        </w:rPr>
        <w:t>y</w:t>
      </w:r>
      <w:r>
        <w:t xml:space="preserve">) pair (publication date, cited publication date). All cited works must, by definition, be published in the same year or earlier, and hence the points fall on or below the diagonal. The few points that are above the diagonal represent errors in </w:t>
      </w:r>
      <w:proofErr w:type="spellStart"/>
      <w:r>
        <w:t>CrossRef’s</w:t>
      </w:r>
      <w:proofErr w:type="spellEnd"/>
      <w:r>
        <w:t xml:space="preserve"> metadata.</w:t>
      </w:r>
    </w:p>
    <w:p w14:paraId="7E005772" w14:textId="77777777" w:rsidR="007A27DE" w:rsidRDefault="007A27DE" w:rsidP="007A27DE"/>
    <w:p w14:paraId="5D591259" w14:textId="77777777" w:rsidR="007A27DE" w:rsidRDefault="007A27DE" w:rsidP="007A27DE">
      <w:bookmarkStart w:id="1282" w:name="_Ref531455572"/>
      <w:r>
        <w:t xml:space="preserve">Figure </w:t>
      </w:r>
      <w:fldSimple w:instr=" SEQ Figure \* ARABIC ">
        <w:r w:rsidR="00F74475">
          <w:rPr>
            <w:noProof/>
          </w:rPr>
          <w:t>12</w:t>
        </w:r>
      </w:fldSimple>
      <w:bookmarkEnd w:id="1282"/>
      <w:r>
        <w:t>. Plot of the history of species discovery for Australian weevils. The solid line is the cumulative number of weevil species that are currently accepted. The vertical bars record the number of new weevil species names published each year. Note the relatively modest increase in names and taxa since the 1930’s.</w:t>
      </w:r>
    </w:p>
    <w:p w14:paraId="0F6DAFD6" w14:textId="77777777" w:rsidR="007A27DE" w:rsidRDefault="007A27DE" w:rsidP="007A27DE"/>
    <w:p w14:paraId="4B8E63FC" w14:textId="1CAE4CC8" w:rsidR="007A27DE" w:rsidRDefault="007A27DE" w:rsidP="007A27DE">
      <w:bookmarkStart w:id="1283" w:name="_Ref531456130"/>
      <w:r>
        <w:t xml:space="preserve">Figure </w:t>
      </w:r>
      <w:fldSimple w:instr=" SEQ Figure \* ARABIC ">
        <w:r w:rsidR="00F74475">
          <w:rPr>
            <w:noProof/>
          </w:rPr>
          <w:t>13</w:t>
        </w:r>
      </w:fldSimple>
      <w:bookmarkEnd w:id="1283"/>
      <w:r>
        <w:t xml:space="preserve">. Plot of the history of species discovery for Australian snails in the family </w:t>
      </w:r>
      <w:proofErr w:type="spellStart"/>
      <w:r>
        <w:t>Camaenidae</w:t>
      </w:r>
      <w:proofErr w:type="spellEnd"/>
      <w:r>
        <w:t xml:space="preserve">. The solid line is the cumulative number of </w:t>
      </w:r>
      <w:proofErr w:type="spellStart"/>
      <w:r>
        <w:t>camaenid</w:t>
      </w:r>
      <w:proofErr w:type="spellEnd"/>
      <w:r>
        <w:t xml:space="preserve"> species that are currently accepted. The vertical bars record the number of new </w:t>
      </w:r>
      <w:proofErr w:type="spellStart"/>
      <w:r>
        <w:t>camaenid</w:t>
      </w:r>
      <w:proofErr w:type="spellEnd"/>
      <w:r>
        <w:t xml:space="preserve"> species names published each year. In contrast to the weevils (</w:t>
      </w:r>
      <w:ins w:id="1284" w:author="Roderic Page" w:date="2019-02-11T15:43:00Z">
        <w:r w:rsidR="00B82898">
          <w:fldChar w:fldCharType="begin"/>
        </w:r>
        <w:r w:rsidR="00B82898">
          <w:instrText xml:space="preserve"> REF _Ref531455572 </w:instrText>
        </w:r>
      </w:ins>
      <w:r w:rsidR="00B82898">
        <w:fldChar w:fldCharType="separate"/>
      </w:r>
      <w:ins w:id="1285" w:author="Roderic Page" w:date="2019-02-18T13:35:00Z">
        <w:r w:rsidR="00F74475">
          <w:t xml:space="preserve">Figure </w:t>
        </w:r>
        <w:r w:rsidR="00F74475">
          <w:rPr>
            <w:noProof/>
          </w:rPr>
          <w:t>12</w:t>
        </w:r>
      </w:ins>
      <w:ins w:id="1286" w:author="Roderic Page" w:date="2019-02-11T15:43:00Z">
        <w:r w:rsidR="00B82898">
          <w:fldChar w:fldCharType="end"/>
        </w:r>
      </w:ins>
      <w:ins w:id="1287" w:author="Roderic Page" w:date="2019-02-11T15:41:00Z">
        <w:r w:rsidR="00B82898">
          <w:fldChar w:fldCharType="begin"/>
        </w:r>
        <w:r w:rsidR="00B82898">
          <w:instrText xml:space="preserve"> REF _Ref531455572 \h </w:instrText>
        </w:r>
      </w:ins>
      <w:r w:rsidR="00B82898">
        <w:fldChar w:fldCharType="separate"/>
      </w:r>
      <w:ins w:id="1288" w:author="Roderic Page" w:date="2019-02-18T13:35:00Z">
        <w:r w:rsidR="00F74475">
          <w:t xml:space="preserve">Figure </w:t>
        </w:r>
        <w:r w:rsidR="00F74475">
          <w:rPr>
            <w:noProof/>
          </w:rPr>
          <w:t>12</w:t>
        </w:r>
      </w:ins>
      <w:ins w:id="1289" w:author="Roderic Page" w:date="2019-02-11T15:41:00Z">
        <w:r w:rsidR="00B82898">
          <w:fldChar w:fldCharType="end"/>
        </w:r>
      </w:ins>
      <w:del w:id="1290" w:author="Roderic Page" w:date="2019-02-11T15:41:00Z">
        <w:r w:rsidDel="00B82898">
          <w:delText>Fig. weevils</w:delText>
        </w:r>
      </w:del>
      <w:r>
        <w:t xml:space="preserve">) new </w:t>
      </w:r>
      <w:proofErr w:type="spellStart"/>
      <w:r>
        <w:t>Camaenidae</w:t>
      </w:r>
      <w:proofErr w:type="spellEnd"/>
      <w:r>
        <w:t xml:space="preserve"> species are continuing to be discovered.</w:t>
      </w:r>
    </w:p>
    <w:p w14:paraId="7DFF7091" w14:textId="77777777" w:rsidR="007A27DE" w:rsidRDefault="007A27DE" w:rsidP="007A27DE"/>
    <w:p w14:paraId="309E9762" w14:textId="77777777" w:rsidR="007A27DE" w:rsidRDefault="007A27DE" w:rsidP="007A27DE"/>
    <w:p w14:paraId="41A697F3" w14:textId="77777777" w:rsidR="007A27DE" w:rsidRDefault="007A27DE" w:rsidP="007A27DE"/>
    <w:p w14:paraId="17031C88" w14:textId="77777777" w:rsidR="007A27DE" w:rsidRDefault="007A27DE" w:rsidP="007A27DE"/>
    <w:p w14:paraId="50BD072D" w14:textId="77777777" w:rsidR="007A27DE" w:rsidRDefault="007A27DE" w:rsidP="007A27DE"/>
    <w:p w14:paraId="103F8547" w14:textId="77777777" w:rsidR="007A27DE" w:rsidRDefault="007A27DE" w:rsidP="007A27DE"/>
    <w:p w14:paraId="1DE42A58" w14:textId="75F119C7" w:rsidR="00B63346" w:rsidRPr="007A27DE" w:rsidRDefault="00B63346" w:rsidP="007A27DE">
      <w:pPr>
        <w:spacing w:line="480" w:lineRule="atLeast"/>
        <w:jc w:val="both"/>
        <w:rPr>
          <w:rFonts w:ascii="Arial" w:hAnsi="Arial" w:cs="Avenir Next Regular"/>
          <w:b/>
          <w:sz w:val="28"/>
          <w:szCs w:val="48"/>
        </w:rPr>
      </w:pPr>
    </w:p>
    <w:sectPr w:rsidR="00B63346" w:rsidRPr="007A27DE">
      <w:footerReference w:type="default" r:id="rId13"/>
      <w:footnotePr>
        <w:numRestart w:val="eachSect"/>
      </w:footnotePr>
      <w:endnotePr>
        <w:pos w:val="sectEnd"/>
        <w:numFmt w:val="decimal"/>
        <w:numRestart w:val="eachSect"/>
      </w:endnotePr>
      <w:pgSz w:w="11900" w:h="16840"/>
      <w:pgMar w:top="1417" w:right="1417" w:bottom="1700" w:left="1417" w:header="0" w:footer="1133"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03C872F" w14:textId="77777777" w:rsidR="00A3042A" w:rsidRDefault="00A3042A">
      <w:pPr>
        <w:spacing w:line="240" w:lineRule="auto"/>
      </w:pPr>
      <w:r>
        <w:separator/>
      </w:r>
    </w:p>
  </w:endnote>
  <w:endnote w:type="continuationSeparator" w:id="0">
    <w:p w14:paraId="3FBD1B4C" w14:textId="77777777" w:rsidR="00A3042A" w:rsidRDefault="00A3042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venir Next Regular">
    <w:charset w:val="00"/>
    <w:family w:val="swiss"/>
    <w:pitch w:val="variable"/>
    <w:sig w:usb0="8000002F" w:usb1="5000204A" w:usb2="00000000" w:usb3="00000000" w:csb0="0000009B"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w:panose1 w:val="02000500000000000000"/>
    <w:charset w:val="00"/>
    <w:family w:val="roman"/>
    <w:pitch w:val="fixed"/>
    <w:sig w:usb0="00000003" w:usb1="00000000" w:usb2="00000000" w:usb3="00000000" w:csb0="00000001" w:csb1="00000000"/>
  </w:font>
  <w:font w:name="PingFang SC Regular">
    <w:altName w:val="PingFang SC"/>
    <w:charset w:val="86"/>
    <w:family w:val="swiss"/>
    <w:pitch w:val="variable"/>
    <w:sig w:usb0="A00002FF" w:usb1="7ACFFDFB" w:usb2="00000016" w:usb3="00000000" w:csb0="0014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00EF9F" w14:textId="77777777" w:rsidR="00175AD2" w:rsidRDefault="00175AD2">
    <w:pPr>
      <w:jc w:val="right"/>
    </w:pPr>
    <w:r>
      <w:fldChar w:fldCharType="begin"/>
    </w:r>
    <w:r>
      <w:instrText>PAGE \* MERGEFORMAT</w:instrText>
    </w:r>
    <w:r>
      <w:fldChar w:fldCharType="separate"/>
    </w:r>
    <w:r w:rsidR="00D619CA">
      <w:rPr>
        <w:noProof/>
      </w:rPr>
      <w:t>14</w:t>
    </w:r>
    <w: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B49EB2" w14:textId="77777777" w:rsidR="00175AD2" w:rsidRDefault="00175AD2">
    <w:pPr>
      <w:jc w:val="right"/>
    </w:pPr>
    <w:r>
      <w:fldChar w:fldCharType="begin"/>
    </w:r>
    <w:r>
      <w:instrText>PAGE \* MERGEFORMAT</w:instrText>
    </w:r>
    <w:r>
      <w:fldChar w:fldCharType="separate"/>
    </w:r>
    <w:r w:rsidR="00D619CA">
      <w:rPr>
        <w:noProof/>
      </w:rPr>
      <w:t>17</w:t>
    </w:r>
    <w: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195BA4" w14:textId="77777777" w:rsidR="00175AD2" w:rsidRDefault="00175AD2">
    <w:pPr>
      <w:jc w:val="right"/>
    </w:pPr>
    <w:r>
      <w:fldChar w:fldCharType="begin"/>
    </w:r>
    <w:r>
      <w:instrText>PAGE \* MERGEFORMAT</w:instrText>
    </w:r>
    <w:r>
      <w:fldChar w:fldCharType="separate"/>
    </w:r>
    <w:r w:rsidR="00D619CA">
      <w:rPr>
        <w:noProof/>
      </w:rPr>
      <w:t>18</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40EEFFB" w14:textId="77777777" w:rsidR="00A3042A" w:rsidRDefault="00A3042A">
      <w:pPr>
        <w:spacing w:line="240" w:lineRule="auto"/>
      </w:pPr>
      <w:r>
        <w:separator/>
      </w:r>
    </w:p>
  </w:footnote>
  <w:footnote w:type="continuationSeparator" w:id="0">
    <w:p w14:paraId="72FA05C0" w14:textId="77777777" w:rsidR="00A3042A" w:rsidRDefault="00A3042A">
      <w:pPr>
        <w:spacing w:line="240" w:lineRule="auto"/>
      </w:pPr>
      <w:r>
        <w:continuationSeparator/>
      </w:r>
    </w:p>
  </w:footnote>
</w:footnotes>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deric Page">
    <w15:presenceInfo w15:providerId="None" w15:userId="Roderic Pag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trackRevisions/>
  <w:defaultTabStop w:val="720"/>
  <w:autoHyphenation/>
  <w:drawingGridHorizontalSpacing w:val="120"/>
  <w:drawingGridVerticalSpacing w:val="163"/>
  <w:displayHorizontalDrawingGridEvery w:val="2"/>
  <w:displayVerticalDrawingGridEvery w:val="2"/>
  <w:characterSpacingControl w:val="doNotCompress"/>
  <w:footnotePr>
    <w:numRestart w:val="eachSect"/>
    <w:footnote w:id="-1"/>
    <w:footnote w:id="0"/>
  </w:footnotePr>
  <w:endnotePr>
    <w:numFmt w:val="decimal"/>
    <w:numRestart w:val="eachSect"/>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360F"/>
    <w:rsid w:val="000C5008"/>
    <w:rsid w:val="000F168F"/>
    <w:rsid w:val="00100FD9"/>
    <w:rsid w:val="00112381"/>
    <w:rsid w:val="001125C8"/>
    <w:rsid w:val="00175173"/>
    <w:rsid w:val="00175AD2"/>
    <w:rsid w:val="00182F45"/>
    <w:rsid w:val="00211267"/>
    <w:rsid w:val="00245B12"/>
    <w:rsid w:val="00246C2F"/>
    <w:rsid w:val="002545C5"/>
    <w:rsid w:val="002562E2"/>
    <w:rsid w:val="002F5911"/>
    <w:rsid w:val="003140B8"/>
    <w:rsid w:val="00321C25"/>
    <w:rsid w:val="00331490"/>
    <w:rsid w:val="00337803"/>
    <w:rsid w:val="00340C51"/>
    <w:rsid w:val="00356CEB"/>
    <w:rsid w:val="003621C3"/>
    <w:rsid w:val="003713AF"/>
    <w:rsid w:val="00402D01"/>
    <w:rsid w:val="00452476"/>
    <w:rsid w:val="00480AFC"/>
    <w:rsid w:val="004F2274"/>
    <w:rsid w:val="00502F6E"/>
    <w:rsid w:val="00503B70"/>
    <w:rsid w:val="0052744F"/>
    <w:rsid w:val="00531D99"/>
    <w:rsid w:val="0054724B"/>
    <w:rsid w:val="005D7ED7"/>
    <w:rsid w:val="005F35C6"/>
    <w:rsid w:val="00603CBD"/>
    <w:rsid w:val="00612D72"/>
    <w:rsid w:val="00622E34"/>
    <w:rsid w:val="0065360F"/>
    <w:rsid w:val="00683DDC"/>
    <w:rsid w:val="006A198B"/>
    <w:rsid w:val="006A7FB2"/>
    <w:rsid w:val="006E3322"/>
    <w:rsid w:val="006F3CF9"/>
    <w:rsid w:val="006F6141"/>
    <w:rsid w:val="006F74F0"/>
    <w:rsid w:val="00731EB9"/>
    <w:rsid w:val="00763D97"/>
    <w:rsid w:val="00791440"/>
    <w:rsid w:val="00796601"/>
    <w:rsid w:val="007A27DE"/>
    <w:rsid w:val="00883078"/>
    <w:rsid w:val="008B5D61"/>
    <w:rsid w:val="008C10E6"/>
    <w:rsid w:val="008F499C"/>
    <w:rsid w:val="008F6D98"/>
    <w:rsid w:val="009943CE"/>
    <w:rsid w:val="009A3F54"/>
    <w:rsid w:val="009B6F9A"/>
    <w:rsid w:val="009C2EE1"/>
    <w:rsid w:val="00A11C8A"/>
    <w:rsid w:val="00A3042A"/>
    <w:rsid w:val="00A33F2D"/>
    <w:rsid w:val="00A55780"/>
    <w:rsid w:val="00AA4EEA"/>
    <w:rsid w:val="00AF075B"/>
    <w:rsid w:val="00B11EC7"/>
    <w:rsid w:val="00B24CD4"/>
    <w:rsid w:val="00B63346"/>
    <w:rsid w:val="00B764C1"/>
    <w:rsid w:val="00B82898"/>
    <w:rsid w:val="00B855A9"/>
    <w:rsid w:val="00B94A6F"/>
    <w:rsid w:val="00BC189A"/>
    <w:rsid w:val="00BE2799"/>
    <w:rsid w:val="00C3191E"/>
    <w:rsid w:val="00C4235B"/>
    <w:rsid w:val="00C5659B"/>
    <w:rsid w:val="00C70C8C"/>
    <w:rsid w:val="00C80209"/>
    <w:rsid w:val="00CC31FA"/>
    <w:rsid w:val="00D07881"/>
    <w:rsid w:val="00D473BB"/>
    <w:rsid w:val="00D619CA"/>
    <w:rsid w:val="00D9646C"/>
    <w:rsid w:val="00E10F24"/>
    <w:rsid w:val="00E23F22"/>
    <w:rsid w:val="00E2452B"/>
    <w:rsid w:val="00E324F3"/>
    <w:rsid w:val="00E329C1"/>
    <w:rsid w:val="00E35B30"/>
    <w:rsid w:val="00E84CA2"/>
    <w:rsid w:val="00EF3F95"/>
    <w:rsid w:val="00F56D8F"/>
    <w:rsid w:val="00F6506A"/>
    <w:rsid w:val="00F74475"/>
    <w:rsid w:val="00FC365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36DED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venir Next Regular" w:eastAsia="Avenir Next Regular" w:hAnsi="Avenir Next Regular" w:cs="Avenir Next Regular"/>
        <w:sz w:val="24"/>
        <w:szCs w:val="24"/>
        <w:lang w:val="en-GB" w:eastAsia="en-GB" w:bidi="en-GB"/>
        <w14:ligatures w14:val="standardContextual"/>
      </w:rPr>
    </w:rPrDefault>
    <w:pPrDefault>
      <w:pPr>
        <w:spacing w:line="480" w:lineRule="atLeast"/>
        <w:jc w:val="both"/>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F499C"/>
    <w:pPr>
      <w:spacing w:line="276" w:lineRule="auto"/>
      <w:jc w:val="left"/>
    </w:pPr>
    <w:rPr>
      <w:rFonts w:ascii="Times New Roman" w:hAnsi="Times New Roman" w:cs="Times New Roman"/>
      <w:lang w:bidi="ar-SA"/>
      <w14:ligatures w14:val="none"/>
    </w:rPr>
  </w:style>
  <w:style w:type="paragraph" w:styleId="Heading1">
    <w:name w:val="heading 1"/>
    <w:basedOn w:val="Normal"/>
    <w:uiPriority w:val="1"/>
    <w:qFormat/>
    <w:pPr>
      <w:keepNext/>
      <w:spacing w:line="768" w:lineRule="atLeast"/>
      <w:outlineLvl w:val="0"/>
    </w:pPr>
    <w:rPr>
      <w:rFonts w:ascii="Avenir Next Regular" w:hAnsi="Avenir Next Regular" w:cs="Avenir Next Regular"/>
      <w:b/>
      <w:sz w:val="64"/>
      <w:szCs w:val="64"/>
    </w:rPr>
  </w:style>
  <w:style w:type="paragraph" w:styleId="Heading2">
    <w:name w:val="heading 2"/>
    <w:basedOn w:val="Normal"/>
    <w:uiPriority w:val="1"/>
    <w:qFormat/>
    <w:rsid w:val="008F499C"/>
    <w:pPr>
      <w:keepNext/>
      <w:spacing w:line="576" w:lineRule="atLeast"/>
      <w:outlineLvl w:val="1"/>
    </w:pPr>
    <w:rPr>
      <w:rFonts w:ascii="Arial" w:hAnsi="Arial" w:cs="Avenir Next Regular"/>
      <w:b/>
      <w:sz w:val="28"/>
      <w:szCs w:val="48"/>
    </w:rPr>
  </w:style>
  <w:style w:type="paragraph" w:styleId="Heading3">
    <w:name w:val="heading 3"/>
    <w:basedOn w:val="Normal"/>
    <w:uiPriority w:val="1"/>
    <w:qFormat/>
    <w:rsid w:val="008F499C"/>
    <w:pPr>
      <w:keepNext/>
      <w:spacing w:line="432" w:lineRule="atLeast"/>
      <w:outlineLvl w:val="2"/>
    </w:pPr>
    <w:rPr>
      <w:rFonts w:ascii="Arial" w:hAnsi="Arial" w:cs="Avenir Next Regular"/>
      <w:b/>
      <w:szCs w:val="36"/>
    </w:rPr>
  </w:style>
  <w:style w:type="paragraph" w:styleId="Heading4">
    <w:name w:val="heading 4"/>
    <w:basedOn w:val="Normal"/>
    <w:uiPriority w:val="1"/>
    <w:qFormat/>
    <w:pPr>
      <w:keepNext/>
      <w:spacing w:line="360" w:lineRule="atLeast"/>
      <w:outlineLvl w:val="3"/>
    </w:pPr>
    <w:rPr>
      <w:rFonts w:ascii="Avenir Next Regular" w:hAnsi="Avenir Next Regular" w:cs="Avenir Next Regular"/>
      <w:b/>
      <w:sz w:val="30"/>
      <w:szCs w:val="30"/>
    </w:rPr>
  </w:style>
  <w:style w:type="paragraph" w:styleId="Heading5">
    <w:name w:val="heading 5"/>
    <w:basedOn w:val="Normal"/>
    <w:uiPriority w:val="1"/>
    <w:semiHidden/>
    <w:unhideWhenUsed/>
    <w:qFormat/>
    <w:pPr>
      <w:keepNext/>
      <w:spacing w:line="288" w:lineRule="atLeast"/>
      <w:outlineLvl w:val="4"/>
    </w:pPr>
    <w:rPr>
      <w:rFonts w:ascii="Avenir Next Regular" w:hAnsi="Avenir Next Regular" w:cs="Avenir Next Regular"/>
      <w:b/>
    </w:rPr>
  </w:style>
  <w:style w:type="paragraph" w:styleId="Heading6">
    <w:name w:val="heading 6"/>
    <w:basedOn w:val="Normal"/>
    <w:uiPriority w:val="1"/>
    <w:semiHidden/>
    <w:unhideWhenUsed/>
    <w:qFormat/>
    <w:pPr>
      <w:keepNext/>
      <w:spacing w:line="288" w:lineRule="atLeast"/>
      <w:outlineLvl w:val="5"/>
    </w:pPr>
    <w:rPr>
      <w:rFonts w:ascii="Avenir Next Regular" w:hAnsi="Avenir Next Regular" w:cs="Avenir Next Regular"/>
      <w: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UnorderedList">
    <w:name w:val="Unordered List"/>
    <w:basedOn w:val="Normal"/>
    <w:uiPriority w:val="1"/>
    <w:qFormat/>
  </w:style>
  <w:style w:type="paragraph" w:customStyle="1" w:styleId="BlockQuote">
    <w:name w:val="Block Quote"/>
    <w:basedOn w:val="Normal"/>
    <w:uiPriority w:val="1"/>
    <w:semiHidden/>
    <w:unhideWhenUsed/>
    <w:qFormat/>
    <w:rPr>
      <w:rFonts w:ascii="Avenir Next Regular" w:hAnsi="Avenir Next Regular" w:cs="Avenir Next Regular"/>
      <w:i/>
    </w:rPr>
  </w:style>
  <w:style w:type="paragraph" w:customStyle="1" w:styleId="RawSourceBlock">
    <w:name w:val="Raw Source Block"/>
    <w:basedOn w:val="Normal"/>
    <w:uiPriority w:val="1"/>
    <w:semiHidden/>
    <w:unhideWhenUsed/>
    <w:qFormat/>
  </w:style>
  <w:style w:type="paragraph" w:customStyle="1" w:styleId="Divider">
    <w:name w:val="Divider"/>
    <w:basedOn w:val="Normal"/>
    <w:uiPriority w:val="1"/>
    <w:semiHidden/>
    <w:unhideWhenUsed/>
    <w:qFormat/>
  </w:style>
  <w:style w:type="paragraph" w:customStyle="1" w:styleId="CodeBlock">
    <w:name w:val="Code Block"/>
    <w:basedOn w:val="Normal"/>
    <w:uiPriority w:val="1"/>
    <w:semiHidden/>
    <w:unhideWhenUsed/>
    <w:qFormat/>
    <w:pPr>
      <w:spacing w:line="320" w:lineRule="atLeast"/>
    </w:pPr>
    <w:rPr>
      <w:rFonts w:ascii="Courier" w:eastAsia="Courier" w:hAnsi="Courier" w:cs="Courier"/>
      <w:color w:val="000000"/>
      <w:sz w:val="22"/>
      <w:szCs w:val="22"/>
    </w:rPr>
  </w:style>
  <w:style w:type="paragraph" w:customStyle="1" w:styleId="CommentBlock">
    <w:name w:val="Comment Block"/>
    <w:basedOn w:val="Normal"/>
    <w:uiPriority w:val="1"/>
    <w:semiHidden/>
    <w:unhideWhenUsed/>
    <w:qFormat/>
  </w:style>
  <w:style w:type="paragraph" w:customStyle="1" w:styleId="OrderedList">
    <w:name w:val="Ordered List"/>
    <w:basedOn w:val="Normal"/>
    <w:uiPriority w:val="1"/>
    <w:qFormat/>
  </w:style>
  <w:style w:type="character" w:customStyle="1" w:styleId="Marked">
    <w:name w:val="Marked"/>
    <w:uiPriority w:val="2"/>
    <w:semiHidden/>
    <w:unhideWhenUsed/>
    <w:qFormat/>
  </w:style>
  <w:style w:type="character" w:styleId="Strong">
    <w:name w:val="Strong"/>
    <w:uiPriority w:val="2"/>
    <w:qFormat/>
    <w:rPr>
      <w:rFonts w:ascii="Avenir Next Regular" w:eastAsia="Avenir Next Regular" w:hAnsi="Avenir Next Regular" w:cs="Avenir Next Regular"/>
      <w:b/>
    </w:rPr>
  </w:style>
  <w:style w:type="character" w:customStyle="1" w:styleId="Code">
    <w:name w:val="Code"/>
    <w:uiPriority w:val="2"/>
    <w:semiHidden/>
    <w:unhideWhenUsed/>
    <w:qFormat/>
    <w:rPr>
      <w:rFonts w:ascii="Courier" w:eastAsia="Courier" w:hAnsi="Courier" w:cs="Courier"/>
    </w:rPr>
  </w:style>
  <w:style w:type="character" w:customStyle="1" w:styleId="Comment">
    <w:name w:val="Comment"/>
    <w:uiPriority w:val="2"/>
    <w:semiHidden/>
    <w:unhideWhenUsed/>
    <w:qFormat/>
  </w:style>
  <w:style w:type="character" w:customStyle="1" w:styleId="Delete">
    <w:name w:val="Delete"/>
    <w:uiPriority w:val="2"/>
    <w:semiHidden/>
    <w:unhideWhenUsed/>
    <w:qFormat/>
  </w:style>
  <w:style w:type="character" w:customStyle="1" w:styleId="Link">
    <w:name w:val="Link"/>
    <w:uiPriority w:val="2"/>
    <w:qFormat/>
    <w:rPr>
      <w:color w:val="468BDF"/>
      <w:u w:val="single" w:color="468BDF"/>
    </w:rPr>
  </w:style>
  <w:style w:type="character" w:customStyle="1" w:styleId="RawSource">
    <w:name w:val="Raw Source"/>
    <w:uiPriority w:val="2"/>
    <w:semiHidden/>
    <w:unhideWhenUsed/>
    <w:qFormat/>
  </w:style>
  <w:style w:type="character" w:styleId="Emphasis">
    <w:name w:val="Emphasis"/>
    <w:uiPriority w:val="2"/>
    <w:qFormat/>
    <w:rPr>
      <w:rFonts w:ascii="Avenir Next Regular" w:eastAsia="Avenir Next Regular" w:hAnsi="Avenir Next Regular" w:cs="Avenir Next Regular"/>
      <w:i/>
    </w:rPr>
  </w:style>
  <w:style w:type="character" w:customStyle="1" w:styleId="Citation">
    <w:name w:val="Citation"/>
    <w:uiPriority w:val="2"/>
    <w:semiHidden/>
    <w:unhideWhenUsed/>
    <w:qFormat/>
    <w:rPr>
      <w:rFonts w:ascii="Avenir Next Regular" w:eastAsia="Avenir Next Regular" w:hAnsi="Avenir Next Regular" w:cs="Avenir Next Regular"/>
      <w:i/>
    </w:rPr>
  </w:style>
  <w:style w:type="character" w:customStyle="1" w:styleId="Annotation">
    <w:name w:val="Annotation"/>
    <w:uiPriority w:val="2"/>
    <w:semiHidden/>
    <w:unhideWhenUsed/>
    <w:qFormat/>
  </w:style>
  <w:style w:type="character" w:customStyle="1" w:styleId="Tag">
    <w:name w:val="Tag"/>
    <w:uiPriority w:val="2"/>
    <w:semiHidden/>
    <w:unhideWhenUsed/>
    <w:qFormat/>
  </w:style>
  <w:style w:type="character" w:customStyle="1" w:styleId="institution">
    <w:name w:val="institution"/>
    <w:basedOn w:val="DefaultParagraphFont"/>
    <w:rsid w:val="00321C25"/>
  </w:style>
  <w:style w:type="character" w:customStyle="1" w:styleId="apple-converted-space">
    <w:name w:val="apple-converted-space"/>
    <w:basedOn w:val="DefaultParagraphFont"/>
    <w:rsid w:val="00321C25"/>
  </w:style>
  <w:style w:type="character" w:customStyle="1" w:styleId="addr-line">
    <w:name w:val="addr-line"/>
    <w:basedOn w:val="DefaultParagraphFont"/>
    <w:rsid w:val="00321C25"/>
  </w:style>
  <w:style w:type="character" w:customStyle="1" w:styleId="country">
    <w:name w:val="country"/>
    <w:basedOn w:val="DefaultParagraphFont"/>
    <w:rsid w:val="00321C25"/>
  </w:style>
  <w:style w:type="character" w:styleId="LineNumber">
    <w:name w:val="line number"/>
    <w:basedOn w:val="DefaultParagraphFont"/>
    <w:uiPriority w:val="99"/>
    <w:semiHidden/>
    <w:unhideWhenUsed/>
    <w:rsid w:val="008F499C"/>
  </w:style>
  <w:style w:type="paragraph" w:styleId="Bibliography">
    <w:name w:val="Bibliography"/>
    <w:basedOn w:val="Normal"/>
    <w:next w:val="Normal"/>
    <w:uiPriority w:val="37"/>
    <w:unhideWhenUsed/>
    <w:rsid w:val="008F499C"/>
    <w:pPr>
      <w:ind w:left="720" w:hanging="720"/>
    </w:pPr>
  </w:style>
  <w:style w:type="character" w:styleId="Hyperlink">
    <w:name w:val="Hyperlink"/>
    <w:basedOn w:val="DefaultParagraphFont"/>
    <w:uiPriority w:val="99"/>
    <w:unhideWhenUsed/>
    <w:rsid w:val="00A11C8A"/>
    <w:rPr>
      <w:color w:val="0563C1" w:themeColor="hyperlink"/>
      <w:u w:val="single"/>
    </w:rPr>
  </w:style>
  <w:style w:type="paragraph" w:styleId="Caption">
    <w:name w:val="caption"/>
    <w:basedOn w:val="Normal"/>
    <w:next w:val="Normal"/>
    <w:uiPriority w:val="35"/>
    <w:unhideWhenUsed/>
    <w:qFormat/>
    <w:rsid w:val="00D9646C"/>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B764C1"/>
    <w:pPr>
      <w:spacing w:line="240" w:lineRule="auto"/>
    </w:pPr>
    <w:rPr>
      <w:sz w:val="18"/>
      <w:szCs w:val="18"/>
    </w:rPr>
  </w:style>
  <w:style w:type="character" w:customStyle="1" w:styleId="BalloonTextChar">
    <w:name w:val="Balloon Text Char"/>
    <w:basedOn w:val="DefaultParagraphFont"/>
    <w:link w:val="BalloonText"/>
    <w:uiPriority w:val="99"/>
    <w:semiHidden/>
    <w:rsid w:val="00B764C1"/>
    <w:rPr>
      <w:rFonts w:ascii="Times New Roman" w:hAnsi="Times New Roman" w:cs="Times New Roman"/>
      <w:sz w:val="18"/>
      <w:szCs w:val="18"/>
      <w:lang w:bidi="ar-SA"/>
      <w14:ligatures w14:val="none"/>
    </w:rPr>
  </w:style>
  <w:style w:type="paragraph" w:styleId="Revision">
    <w:name w:val="Revision"/>
    <w:hidden/>
    <w:uiPriority w:val="99"/>
    <w:semiHidden/>
    <w:rsid w:val="00F74475"/>
    <w:pPr>
      <w:spacing w:line="240" w:lineRule="auto"/>
      <w:jc w:val="left"/>
    </w:pPr>
    <w:rPr>
      <w:rFonts w:ascii="Times New Roman" w:hAnsi="Times New Roman" w:cs="Times New Roman"/>
      <w:lang w:bidi="ar-S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749633">
      <w:bodyDiv w:val="1"/>
      <w:marLeft w:val="0"/>
      <w:marRight w:val="0"/>
      <w:marTop w:val="0"/>
      <w:marBottom w:val="0"/>
      <w:divBdr>
        <w:top w:val="none" w:sz="0" w:space="0" w:color="auto"/>
        <w:left w:val="none" w:sz="0" w:space="0" w:color="auto"/>
        <w:bottom w:val="none" w:sz="0" w:space="0" w:color="auto"/>
        <w:right w:val="none" w:sz="0" w:space="0" w:color="auto"/>
      </w:divBdr>
    </w:div>
    <w:div w:id="510219667">
      <w:bodyDiv w:val="1"/>
      <w:marLeft w:val="0"/>
      <w:marRight w:val="0"/>
      <w:marTop w:val="0"/>
      <w:marBottom w:val="0"/>
      <w:divBdr>
        <w:top w:val="none" w:sz="0" w:space="0" w:color="auto"/>
        <w:left w:val="none" w:sz="0" w:space="0" w:color="auto"/>
        <w:bottom w:val="none" w:sz="0" w:space="0" w:color="auto"/>
        <w:right w:val="none" w:sz="0" w:space="0" w:color="auto"/>
      </w:divBdr>
    </w:div>
    <w:div w:id="687215592">
      <w:bodyDiv w:val="1"/>
      <w:marLeft w:val="0"/>
      <w:marRight w:val="0"/>
      <w:marTop w:val="0"/>
      <w:marBottom w:val="0"/>
      <w:divBdr>
        <w:top w:val="none" w:sz="0" w:space="0" w:color="auto"/>
        <w:left w:val="none" w:sz="0" w:space="0" w:color="auto"/>
        <w:bottom w:val="none" w:sz="0" w:space="0" w:color="auto"/>
        <w:right w:val="none" w:sz="0" w:space="0" w:color="auto"/>
      </w:divBdr>
    </w:div>
    <w:div w:id="696587553">
      <w:bodyDiv w:val="1"/>
      <w:marLeft w:val="0"/>
      <w:marRight w:val="0"/>
      <w:marTop w:val="0"/>
      <w:marBottom w:val="0"/>
      <w:divBdr>
        <w:top w:val="none" w:sz="0" w:space="0" w:color="auto"/>
        <w:left w:val="none" w:sz="0" w:space="0" w:color="auto"/>
        <w:bottom w:val="none" w:sz="0" w:space="0" w:color="auto"/>
        <w:right w:val="none" w:sz="0" w:space="0" w:color="auto"/>
      </w:divBdr>
    </w:div>
    <w:div w:id="722484654">
      <w:bodyDiv w:val="1"/>
      <w:marLeft w:val="0"/>
      <w:marRight w:val="0"/>
      <w:marTop w:val="0"/>
      <w:marBottom w:val="0"/>
      <w:divBdr>
        <w:top w:val="none" w:sz="0" w:space="0" w:color="auto"/>
        <w:left w:val="none" w:sz="0" w:space="0" w:color="auto"/>
        <w:bottom w:val="none" w:sz="0" w:space="0" w:color="auto"/>
        <w:right w:val="none" w:sz="0" w:space="0" w:color="auto"/>
      </w:divBdr>
    </w:div>
    <w:div w:id="840244659">
      <w:bodyDiv w:val="1"/>
      <w:marLeft w:val="0"/>
      <w:marRight w:val="0"/>
      <w:marTop w:val="0"/>
      <w:marBottom w:val="0"/>
      <w:divBdr>
        <w:top w:val="none" w:sz="0" w:space="0" w:color="auto"/>
        <w:left w:val="none" w:sz="0" w:space="0" w:color="auto"/>
        <w:bottom w:val="none" w:sz="0" w:space="0" w:color="auto"/>
        <w:right w:val="none" w:sz="0" w:space="0" w:color="auto"/>
      </w:divBdr>
    </w:div>
    <w:div w:id="1715959783">
      <w:bodyDiv w:val="1"/>
      <w:marLeft w:val="0"/>
      <w:marRight w:val="0"/>
      <w:marTop w:val="0"/>
      <w:marBottom w:val="0"/>
      <w:divBdr>
        <w:top w:val="none" w:sz="0" w:space="0" w:color="auto"/>
        <w:left w:val="none" w:sz="0" w:space="0" w:color="auto"/>
        <w:bottom w:val="none" w:sz="0" w:space="0" w:color="auto"/>
        <w:right w:val="none" w:sz="0" w:space="0" w:color="auto"/>
      </w:divBdr>
    </w:div>
    <w:div w:id="1750954538">
      <w:bodyDiv w:val="1"/>
      <w:marLeft w:val="0"/>
      <w:marRight w:val="0"/>
      <w:marTop w:val="0"/>
      <w:marBottom w:val="0"/>
      <w:divBdr>
        <w:top w:val="none" w:sz="0" w:space="0" w:color="auto"/>
        <w:left w:val="none" w:sz="0" w:space="0" w:color="auto"/>
        <w:bottom w:val="none" w:sz="0" w:space="0" w:color="auto"/>
        <w:right w:val="none" w:sz="0" w:space="0" w:color="auto"/>
      </w:divBdr>
    </w:div>
    <w:div w:id="1795051950">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ozymandias-demo.herokuapp.com/?uri=https://bie.ala.org.au/species/urn:lsid:biodiversity.org.au:afd.taxon:111fc7e9-0265-453e-8e60-1761e42efc9a" TargetMode="External"/><Relationship Id="rId12" Type="http://schemas.openxmlformats.org/officeDocument/2006/relationships/hyperlink" Target="https://ozymandias-demo.herokuapp.com/?uri=https://bie.ala.org.au/species/urn:lsid:biodiversity.org.au:afd.taxon:14feec1f-9d2a-496b-9b98-ec691289b5ce" TargetMode="External"/><Relationship Id="rId13" Type="http://schemas.openxmlformats.org/officeDocument/2006/relationships/footer" Target="footer3.xml"/><Relationship Id="rId14" Type="http://schemas.openxmlformats.org/officeDocument/2006/relationships/fontTable" Target="fontTable.xml"/><Relationship Id="rId15" Type="http://schemas.microsoft.com/office/2011/relationships/people" Target="people.xml"/><Relationship Id="rId1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footer" Target="footer1.xml"/><Relationship Id="rId7" Type="http://schemas.openxmlformats.org/officeDocument/2006/relationships/hyperlink" Target="https://github.com/rdmpage/ozymandias-demo" TargetMode="External"/><Relationship Id="rId8" Type="http://schemas.openxmlformats.org/officeDocument/2006/relationships/footer" Target="footer2.xml"/><Relationship Id="rId9" Type="http://schemas.openxmlformats.org/officeDocument/2006/relationships/hyperlink" Target="https://ozymandias-demo.herokuapp.com/?uri=https://biodiversity.org.au/afd/publication/3e0c1402-de05-4227-9df3-803e68300623" TargetMode="External"/><Relationship Id="rId10" Type="http://schemas.openxmlformats.org/officeDocument/2006/relationships/hyperlink" Target="https://ozymandias-demo.herokuapp.com/?uri=https://biodiversity.org.au/afd/publication/%23creator/l-w-popp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23</Pages>
  <Words>18430</Words>
  <Characters>105051</Characters>
  <Application>Microsoft Macintosh Word</Application>
  <DocSecurity>0</DocSecurity>
  <Lines>875</Lines>
  <Paragraphs>246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123235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Roderic Page</cp:lastModifiedBy>
  <cp:revision>13</cp:revision>
  <cp:lastPrinted>2019-02-18T13:35:00Z</cp:lastPrinted>
  <dcterms:created xsi:type="dcterms:W3CDTF">2018-12-15T18:49:00Z</dcterms:created>
  <dcterms:modified xsi:type="dcterms:W3CDTF">2019-02-18T18:18:00Z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zotero-version="5.0.59"&gt;&lt;session id="nizCiJwS"/&gt;&lt;style id="http://www.zotero.org/styles/peerj" hasBibliography="1" bibliographyStyleHasBeenSet="1"/&gt;&lt;prefs&gt;&lt;pref name="fieldType" value="Field"/&gt;&lt;pref name="automaticJournalAbbreviatio</vt:lpwstr>
  </property>
  <property fmtid="{D5CDD505-2E9C-101B-9397-08002B2CF9AE}" pid="3" name="ZOTERO_PREF_2">
    <vt:lpwstr>ns" value="true"/&gt;&lt;pref name="delayCitationUpdates" value="true"/&gt;&lt;pref name="dontAskDelayCitationUpdates" value="true"/&gt;&lt;/prefs&gt;&lt;/data&gt;</vt:lpwstr>
  </property>
</Properties>
</file>